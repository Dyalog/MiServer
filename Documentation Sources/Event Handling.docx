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797" w:rsidRPr="00316DF5" w:rsidRDefault="006C5797" w:rsidP="00316DF5">
      <w:pPr>
        <w:pStyle w:val="Heading3"/>
        <w:rPr>
          <w:rStyle w:val="Strong"/>
          <w:b/>
          <w:bCs/>
        </w:rPr>
      </w:pPr>
      <w:bookmarkStart w:id="0" w:name="_Toc429243111"/>
      <w:r w:rsidRPr="00316DF5">
        <w:rPr>
          <w:rStyle w:val="Strong"/>
          <w:b/>
          <w:bCs/>
        </w:rPr>
        <w:t>Overview</w:t>
      </w:r>
    </w:p>
    <w:p w:rsidR="006C5797" w:rsidRDefault="006C5797" w:rsidP="006C5797">
      <w:r>
        <w:t>Event handling allows you to specify what actions are to be taken when a particular event occurs in a MiPage.  Examples of events include:</w:t>
      </w:r>
    </w:p>
    <w:p w:rsidR="006C5797" w:rsidRDefault="006C5797" w:rsidP="00EA14C8">
      <w:pPr>
        <w:pStyle w:val="ListParagraph"/>
        <w:numPr>
          <w:ilvl w:val="0"/>
          <w:numId w:val="19"/>
        </w:numPr>
      </w:pPr>
      <w:r>
        <w:t>When the value of an input field is changed</w:t>
      </w:r>
    </w:p>
    <w:p w:rsidR="006C5797" w:rsidRDefault="006C5797" w:rsidP="006C5797">
      <w:pPr>
        <w:pStyle w:val="ListParagraph"/>
        <w:numPr>
          <w:ilvl w:val="0"/>
          <w:numId w:val="19"/>
        </w:numPr>
      </w:pPr>
      <w:r>
        <w:t>When a button is clicked</w:t>
      </w:r>
    </w:p>
    <w:p w:rsidR="006C5797" w:rsidRDefault="006C5797" w:rsidP="006C5797">
      <w:pPr>
        <w:pStyle w:val="ListParagraph"/>
        <w:numPr>
          <w:ilvl w:val="0"/>
          <w:numId w:val="19"/>
        </w:numPr>
      </w:pPr>
      <w:r>
        <w:t xml:space="preserve">When the mouse </w:t>
      </w:r>
      <w:r w:rsidR="00502383">
        <w:t>hovers</w:t>
      </w:r>
      <w:r>
        <w:t xml:space="preserve"> over a particular page element.</w:t>
      </w:r>
    </w:p>
    <w:p w:rsidR="006C5797" w:rsidRDefault="006C5797" w:rsidP="006C5797"/>
    <w:p w:rsidR="00BF1EB3" w:rsidRDefault="00BF1EB3" w:rsidP="006C5797">
      <w:r>
        <w:t xml:space="preserve">There are two fundamental ways to handle events in a web application – </w:t>
      </w:r>
    </w:p>
    <w:p w:rsidR="00BF1EB3" w:rsidRDefault="00E95BDE" w:rsidP="00BF1EB3">
      <w:pPr>
        <w:pStyle w:val="ListParagraph"/>
        <w:numPr>
          <w:ilvl w:val="0"/>
          <w:numId w:val="19"/>
        </w:numPr>
      </w:pPr>
      <w:r>
        <w:t>I</w:t>
      </w:r>
      <w:r w:rsidR="00BF1EB3">
        <w:t>n the browser – this generally involves writing some JavaScript for your event handler</w:t>
      </w:r>
    </w:p>
    <w:p w:rsidR="00EA14C8" w:rsidRDefault="00BF1EB3" w:rsidP="00502383">
      <w:pPr>
        <w:pStyle w:val="ListParagraph"/>
        <w:numPr>
          <w:ilvl w:val="0"/>
          <w:numId w:val="19"/>
        </w:numPr>
      </w:pPr>
      <w:r>
        <w:t xml:space="preserve">Communicate the event back to the server </w:t>
      </w:r>
      <w:r w:rsidR="009165FA">
        <w:t>–</w:t>
      </w:r>
      <w:r>
        <w:t xml:space="preserve"> </w:t>
      </w:r>
      <w:r w:rsidR="00502383">
        <w:t>unlike a native GUI application where all elements of the user interface are directly accessible from the application code, the separation between the browser and the server can require some thought about what information to send to the server from the client.</w:t>
      </w:r>
      <w:r w:rsidR="00EA14C8">
        <w:br/>
      </w:r>
    </w:p>
    <w:p w:rsidR="00EA14C8" w:rsidRDefault="00502383" w:rsidP="00502383">
      <w:r>
        <w:t>MiServer event handling allows you to use either method.</w:t>
      </w:r>
      <w:r w:rsidR="00CE627A">
        <w:t xml:space="preserve">  </w:t>
      </w:r>
      <w:r w:rsidR="00EA14C8">
        <w:t>MiServer's event handling is based upon jQuery's on() method.</w:t>
      </w:r>
      <w:r w:rsidR="00CE627A">
        <w:t xml:space="preserve">  For more advanced event handling, it's a good idea to read up on jQuery on().</w:t>
      </w:r>
    </w:p>
    <w:p w:rsidR="003126C6" w:rsidRDefault="003126C6">
      <w:pPr>
        <w:spacing w:after="200"/>
        <w:rPr>
          <w:rFonts w:asciiTheme="majorHAnsi" w:eastAsiaTheme="majorEastAsia" w:hAnsiTheme="majorHAnsi" w:cstheme="majorBidi"/>
          <w:b/>
          <w:bCs/>
          <w:color w:val="4F81BD" w:themeColor="accent1"/>
        </w:rPr>
      </w:pPr>
      <w:r>
        <w:br w:type="page"/>
      </w:r>
    </w:p>
    <w:p w:rsidR="008E1E47" w:rsidRDefault="00245769" w:rsidP="00245769">
      <w:pPr>
        <w:pStyle w:val="Heading3"/>
      </w:pPr>
      <w:r>
        <w:lastRenderedPageBreak/>
        <w:t>Simple Example</w:t>
      </w:r>
    </w:p>
    <w:p w:rsidR="00245769" w:rsidRPr="00245769" w:rsidRDefault="00245769" w:rsidP="00245769">
      <w:r>
        <w:t>The following code implements a simple MiPage that contains a button and a &lt;div&gt; that displays the number of times the button is clicked.</w:t>
      </w:r>
    </w:p>
    <w:p w:rsidR="00245769" w:rsidRPr="00245769" w:rsidRDefault="00245769" w:rsidP="00245769">
      <w:pPr>
        <w:pStyle w:val="Code"/>
        <w:shd w:val="clear" w:color="auto" w:fill="DBE5F1" w:themeFill="accent1" w:themeFillTint="33"/>
        <w:rPr>
          <w:sz w:val="18"/>
        </w:rPr>
      </w:pPr>
      <w:r w:rsidRPr="00245769">
        <w:rPr>
          <w:sz w:val="18"/>
        </w:rPr>
        <w:t>:Class HandlerSample : MiPage</w:t>
      </w:r>
    </w:p>
    <w:p w:rsidR="00245769" w:rsidRPr="00245769" w:rsidRDefault="00245769" w:rsidP="00245769">
      <w:pPr>
        <w:pStyle w:val="Code"/>
        <w:shd w:val="clear" w:color="auto" w:fill="DBE5F1" w:themeFill="accent1" w:themeFillTint="33"/>
        <w:rPr>
          <w:sz w:val="18"/>
        </w:rPr>
      </w:pPr>
    </w:p>
    <w:p w:rsidR="00245769" w:rsidRPr="00245769" w:rsidRDefault="00245769" w:rsidP="00245769">
      <w:pPr>
        <w:pStyle w:val="Code"/>
        <w:shd w:val="clear" w:color="auto" w:fill="DBE5F1" w:themeFill="accent1" w:themeFillTint="33"/>
        <w:rPr>
          <w:sz w:val="18"/>
        </w:rPr>
      </w:pPr>
      <w:r w:rsidRPr="00245769">
        <w:rPr>
          <w:sz w:val="18"/>
        </w:rPr>
        <w:t xml:space="preserve">    Clicked←0   </w:t>
      </w:r>
      <w:r w:rsidRPr="00245769">
        <w:rPr>
          <w:rFonts w:cs="Cambria Math"/>
          <w:sz w:val="18"/>
        </w:rPr>
        <w:t>⍝</w:t>
      </w:r>
      <w:r w:rsidRPr="00245769">
        <w:rPr>
          <w:sz w:val="18"/>
        </w:rPr>
        <w:t xml:space="preserve"> track the number of time the button is clicked</w:t>
      </w:r>
    </w:p>
    <w:p w:rsidR="00245769" w:rsidRPr="00245769" w:rsidRDefault="00245769" w:rsidP="00245769">
      <w:pPr>
        <w:pStyle w:val="Code"/>
        <w:shd w:val="clear" w:color="auto" w:fill="DBE5F1" w:themeFill="accent1" w:themeFillTint="33"/>
        <w:rPr>
          <w:sz w:val="18"/>
        </w:rPr>
      </w:pPr>
    </w:p>
    <w:p w:rsidR="00245769" w:rsidRPr="00245769" w:rsidRDefault="00245769" w:rsidP="00245769">
      <w:pPr>
        <w:pStyle w:val="Code"/>
        <w:shd w:val="clear" w:color="auto" w:fill="DBE5F1" w:themeFill="accent1" w:themeFillTint="33"/>
        <w:rPr>
          <w:sz w:val="18"/>
        </w:rPr>
      </w:pPr>
      <w:r w:rsidRPr="00245769">
        <w:rPr>
          <w:sz w:val="18"/>
        </w:rPr>
        <w:t xml:space="preserve">    ∇ Compose;btn</w:t>
      </w:r>
    </w:p>
    <w:p w:rsidR="00245769" w:rsidRPr="00245769" w:rsidRDefault="00245769" w:rsidP="00245769">
      <w:pPr>
        <w:pStyle w:val="Code"/>
        <w:shd w:val="clear" w:color="auto" w:fill="DBE5F1" w:themeFill="accent1" w:themeFillTint="33"/>
        <w:rPr>
          <w:sz w:val="18"/>
        </w:rPr>
      </w:pPr>
      <w:r w:rsidRPr="00245769">
        <w:rPr>
          <w:sz w:val="18"/>
        </w:rPr>
        <w:t xml:space="preserve">      :Access public</w:t>
      </w:r>
    </w:p>
    <w:p w:rsidR="00245769" w:rsidRPr="00245769" w:rsidRDefault="00351DB2" w:rsidP="00245769">
      <w:pPr>
        <w:pStyle w:val="Code"/>
        <w:shd w:val="clear" w:color="auto" w:fill="DBE5F1" w:themeFill="accent1" w:themeFillTint="33"/>
        <w:rPr>
          <w:sz w:val="18"/>
        </w:rPr>
      </w:pPr>
      <w:r>
        <w:rPr>
          <w:sz w:val="18"/>
        </w:rPr>
        <w:t xml:space="preserve">      btn←Add _.b</w:t>
      </w:r>
      <w:r w:rsidR="00245769" w:rsidRPr="00245769">
        <w:rPr>
          <w:sz w:val="18"/>
        </w:rPr>
        <w:t xml:space="preserve">utton'Click Me' </w:t>
      </w:r>
      <w:r w:rsidR="00245769" w:rsidRPr="00245769">
        <w:rPr>
          <w:rFonts w:cs="Cambria Math"/>
          <w:sz w:val="18"/>
        </w:rPr>
        <w:t>⍝</w:t>
      </w:r>
      <w:r w:rsidR="00245769" w:rsidRPr="00245769">
        <w:rPr>
          <w:sz w:val="18"/>
        </w:rPr>
        <w:t xml:space="preserve"> add a button to the page</w:t>
      </w:r>
    </w:p>
    <w:p w:rsidR="00245769" w:rsidRPr="00245769" w:rsidRDefault="00245769" w:rsidP="00245769">
      <w:pPr>
        <w:pStyle w:val="Code"/>
        <w:shd w:val="clear" w:color="auto" w:fill="DBE5F1" w:themeFill="accent1" w:themeFillTint="33"/>
        <w:rPr>
          <w:sz w:val="18"/>
        </w:rPr>
      </w:pPr>
      <w:r w:rsidRPr="00245769">
        <w:rPr>
          <w:sz w:val="18"/>
        </w:rPr>
        <w:t xml:space="preserve">      btn.On'click' </w:t>
      </w:r>
      <w:r>
        <w:rPr>
          <w:sz w:val="18"/>
        </w:rPr>
        <w:t xml:space="preserve">             </w:t>
      </w:r>
      <w:r w:rsidRPr="00245769">
        <w:rPr>
          <w:rFonts w:cs="Cambria Math"/>
          <w:sz w:val="18"/>
        </w:rPr>
        <w:t>⍝</w:t>
      </w:r>
      <w:r w:rsidRPr="00245769">
        <w:rPr>
          <w:sz w:val="18"/>
        </w:rPr>
        <w:t xml:space="preserve"> define a 'click' handler on the button</w:t>
      </w:r>
    </w:p>
    <w:p w:rsidR="00245769" w:rsidRPr="00245769" w:rsidRDefault="00245769" w:rsidP="00245769">
      <w:pPr>
        <w:pStyle w:val="Code"/>
        <w:shd w:val="clear" w:color="auto" w:fill="DBE5F1" w:themeFill="accent1" w:themeFillTint="33"/>
        <w:rPr>
          <w:sz w:val="18"/>
        </w:rPr>
      </w:pPr>
      <w:r w:rsidRPr="00245769">
        <w:rPr>
          <w:sz w:val="18"/>
        </w:rPr>
        <w:t xml:space="preserve">      '#output'Add _.div Clicked </w:t>
      </w:r>
      <w:r w:rsidRPr="00245769">
        <w:rPr>
          <w:rFonts w:cs="Cambria Math"/>
          <w:sz w:val="18"/>
        </w:rPr>
        <w:t>⍝</w:t>
      </w:r>
      <w:r w:rsidRPr="00245769">
        <w:rPr>
          <w:sz w:val="18"/>
        </w:rPr>
        <w:t xml:space="preserve"> add a &lt;div&gt; to contain the response from the server</w:t>
      </w:r>
    </w:p>
    <w:p w:rsidR="00245769" w:rsidRPr="00245769" w:rsidRDefault="00245769" w:rsidP="00245769">
      <w:pPr>
        <w:pStyle w:val="Code"/>
        <w:shd w:val="clear" w:color="auto" w:fill="DBE5F1" w:themeFill="accent1" w:themeFillTint="33"/>
        <w:rPr>
          <w:sz w:val="18"/>
        </w:rPr>
      </w:pPr>
      <w:r w:rsidRPr="00245769">
        <w:rPr>
          <w:sz w:val="18"/>
        </w:rPr>
        <w:t xml:space="preserve">    ∇</w:t>
      </w:r>
    </w:p>
    <w:p w:rsidR="00245769" w:rsidRPr="00245769" w:rsidRDefault="00245769" w:rsidP="00245769">
      <w:pPr>
        <w:pStyle w:val="Code"/>
        <w:shd w:val="clear" w:color="auto" w:fill="DBE5F1" w:themeFill="accent1" w:themeFillTint="33"/>
        <w:rPr>
          <w:sz w:val="18"/>
        </w:rPr>
      </w:pPr>
    </w:p>
    <w:p w:rsidR="00245769" w:rsidRPr="00245769" w:rsidRDefault="00F2062B" w:rsidP="00245769">
      <w:pPr>
        <w:pStyle w:val="Code"/>
        <w:shd w:val="clear" w:color="auto" w:fill="DBE5F1" w:themeFill="accent1" w:themeFillTint="33"/>
        <w:rPr>
          <w:sz w:val="18"/>
        </w:rPr>
      </w:pPr>
      <w:r>
        <w:rPr>
          <w:sz w:val="18"/>
        </w:rPr>
        <w:t xml:space="preserve">    ∇ r←APLJax</w:t>
      </w:r>
    </w:p>
    <w:p w:rsidR="00245769" w:rsidRPr="00245769" w:rsidRDefault="00245769" w:rsidP="00245769">
      <w:pPr>
        <w:pStyle w:val="Code"/>
        <w:shd w:val="clear" w:color="auto" w:fill="DBE5F1" w:themeFill="accent1" w:themeFillTint="33"/>
        <w:rPr>
          <w:sz w:val="18"/>
        </w:rPr>
      </w:pPr>
      <w:r w:rsidRPr="00245769">
        <w:rPr>
          <w:sz w:val="18"/>
        </w:rPr>
        <w:t xml:space="preserve">      :Access public</w:t>
      </w:r>
    </w:p>
    <w:p w:rsidR="00245769" w:rsidRPr="00245769" w:rsidRDefault="00245769" w:rsidP="00245769">
      <w:pPr>
        <w:pStyle w:val="Code"/>
        <w:shd w:val="clear" w:color="auto" w:fill="DBE5F1" w:themeFill="accent1" w:themeFillTint="33"/>
        <w:rPr>
          <w:sz w:val="18"/>
        </w:rPr>
      </w:pPr>
      <w:r w:rsidRPr="00245769">
        <w:rPr>
          <w:sz w:val="18"/>
        </w:rPr>
        <w:t xml:space="preserve">      Clicked+←1                 </w:t>
      </w:r>
      <w:r w:rsidRPr="00245769">
        <w:rPr>
          <w:rFonts w:cs="Cambria Math"/>
          <w:sz w:val="18"/>
        </w:rPr>
        <w:t>⍝</w:t>
      </w:r>
      <w:r w:rsidRPr="00245769">
        <w:rPr>
          <w:sz w:val="18"/>
        </w:rPr>
        <w:t xml:space="preserve"> increment the number of times clicked </w:t>
      </w:r>
    </w:p>
    <w:p w:rsidR="00245769" w:rsidRPr="00245769" w:rsidRDefault="00245769" w:rsidP="00245769">
      <w:pPr>
        <w:pStyle w:val="Code"/>
        <w:shd w:val="clear" w:color="auto" w:fill="DBE5F1" w:themeFill="accent1" w:themeFillTint="33"/>
        <w:rPr>
          <w:sz w:val="18"/>
        </w:rPr>
      </w:pPr>
      <w:r w:rsidRPr="00245769">
        <w:rPr>
          <w:sz w:val="18"/>
        </w:rPr>
        <w:t xml:space="preserve">      r←'#output'Replace Clicked </w:t>
      </w:r>
      <w:r w:rsidRPr="00245769">
        <w:rPr>
          <w:rFonts w:cs="Cambria Math"/>
          <w:sz w:val="18"/>
        </w:rPr>
        <w:t>⍝</w:t>
      </w:r>
      <w:r w:rsidRPr="00245769">
        <w:rPr>
          <w:sz w:val="18"/>
        </w:rPr>
        <w:t xml:space="preserve"> and refresh the content of the &lt;div&gt;</w:t>
      </w:r>
    </w:p>
    <w:p w:rsidR="00245769" w:rsidRPr="00245769" w:rsidRDefault="00245769" w:rsidP="00245769">
      <w:pPr>
        <w:pStyle w:val="Code"/>
        <w:shd w:val="clear" w:color="auto" w:fill="DBE5F1" w:themeFill="accent1" w:themeFillTint="33"/>
        <w:rPr>
          <w:sz w:val="18"/>
        </w:rPr>
      </w:pPr>
      <w:r w:rsidRPr="00245769">
        <w:rPr>
          <w:sz w:val="18"/>
        </w:rPr>
        <w:t xml:space="preserve">    ∇  </w:t>
      </w:r>
    </w:p>
    <w:p w:rsidR="00245769" w:rsidRPr="00245769" w:rsidRDefault="00245769" w:rsidP="00245769">
      <w:pPr>
        <w:pStyle w:val="Code"/>
        <w:shd w:val="clear" w:color="auto" w:fill="DBE5F1" w:themeFill="accent1" w:themeFillTint="33"/>
        <w:rPr>
          <w:sz w:val="18"/>
        </w:rPr>
      </w:pPr>
    </w:p>
    <w:p w:rsidR="00245769" w:rsidRPr="00245769" w:rsidRDefault="00245769" w:rsidP="00245769">
      <w:pPr>
        <w:pStyle w:val="Code"/>
        <w:shd w:val="clear" w:color="auto" w:fill="DBE5F1" w:themeFill="accent1" w:themeFillTint="33"/>
        <w:rPr>
          <w:sz w:val="18"/>
        </w:rPr>
      </w:pPr>
      <w:r w:rsidRPr="00245769">
        <w:rPr>
          <w:sz w:val="18"/>
        </w:rPr>
        <w:t>:EndClass</w:t>
      </w:r>
    </w:p>
    <w:p w:rsidR="00351DB2" w:rsidRDefault="00351DB2" w:rsidP="00980EEE"/>
    <w:p w:rsidR="00980EEE" w:rsidRPr="00980EEE" w:rsidRDefault="00351DB2" w:rsidP="00980EEE">
      <w:r>
        <w:t xml:space="preserve">This illustrates the basic steps you will generally use </w:t>
      </w:r>
      <w:r w:rsidR="00980EEE">
        <w:t>to create an event handler:</w:t>
      </w:r>
    </w:p>
    <w:p w:rsidR="003126C6" w:rsidRDefault="00CE627A" w:rsidP="00F05365">
      <w:pPr>
        <w:pStyle w:val="ListParagraph"/>
        <w:numPr>
          <w:ilvl w:val="0"/>
          <w:numId w:val="21"/>
        </w:numPr>
      </w:pPr>
      <w:r>
        <w:t xml:space="preserve">Create some HTML content </w:t>
      </w:r>
      <w:r w:rsidR="00351DB2">
        <w:t>– in this case a button</w:t>
      </w:r>
      <w:r w:rsidR="00BC2FC4">
        <w:t xml:space="preserve"> -</w:t>
      </w:r>
      <w:r w:rsidR="003126C6">
        <w:br/>
      </w:r>
      <w:r w:rsidR="003126C6" w:rsidRPr="003126C6">
        <w:rPr>
          <w:rStyle w:val="APLChar"/>
          <w:b/>
        </w:rPr>
        <w:t>btn←Add _.button'Click Me'</w:t>
      </w:r>
      <w:r w:rsidR="003126C6">
        <w:rPr>
          <w:rStyle w:val="APLChar"/>
        </w:rPr>
        <w:br/>
      </w:r>
    </w:p>
    <w:p w:rsidR="003126C6" w:rsidRDefault="00CE627A" w:rsidP="00F05365">
      <w:pPr>
        <w:pStyle w:val="ListParagraph"/>
        <w:numPr>
          <w:ilvl w:val="0"/>
          <w:numId w:val="21"/>
        </w:numPr>
      </w:pPr>
      <w:r>
        <w:t>Create a handler t</w:t>
      </w:r>
      <w:r w:rsidR="00BC2FC4">
        <w:t>hat's bound to the HTML content -</w:t>
      </w:r>
      <w:r w:rsidR="003126C6">
        <w:br/>
      </w:r>
      <w:r w:rsidR="003126C6" w:rsidRPr="003126C6">
        <w:rPr>
          <w:rStyle w:val="APLChar"/>
          <w:b/>
        </w:rPr>
        <w:t xml:space="preserve">btn.On'click'              </w:t>
      </w:r>
    </w:p>
    <w:p w:rsidR="00CE627A" w:rsidRDefault="00CE627A" w:rsidP="003126C6">
      <w:pPr>
        <w:pStyle w:val="ListParagraph"/>
      </w:pPr>
      <w:r>
        <w:t>In creating the handler, you'll generally specify:</w:t>
      </w:r>
    </w:p>
    <w:p w:rsidR="00CE627A" w:rsidRDefault="00CE627A" w:rsidP="00CE627A">
      <w:pPr>
        <w:pStyle w:val="ListParagraph"/>
        <w:numPr>
          <w:ilvl w:val="1"/>
          <w:numId w:val="22"/>
        </w:numPr>
      </w:pPr>
      <w:r>
        <w:t>What events handler will react to</w:t>
      </w:r>
      <w:r w:rsidR="003126C6">
        <w:t xml:space="preserve"> ('click' in this case)</w:t>
      </w:r>
    </w:p>
    <w:p w:rsidR="00CE627A" w:rsidRDefault="00CE627A" w:rsidP="00CE627A">
      <w:pPr>
        <w:pStyle w:val="ListParagraph"/>
        <w:numPr>
          <w:ilvl w:val="1"/>
          <w:numId w:val="22"/>
        </w:numPr>
      </w:pPr>
      <w:r>
        <w:t>Whether the event wi</w:t>
      </w:r>
      <w:r w:rsidR="00954A7D">
        <w:t>ll be handled i</w:t>
      </w:r>
      <w:r>
        <w:t>n the client or</w:t>
      </w:r>
      <w:r w:rsidR="00954A7D">
        <w:t xml:space="preserve"> on</w:t>
      </w:r>
      <w:r>
        <w:t xml:space="preserve"> the server</w:t>
      </w:r>
      <w:r w:rsidR="003126C6">
        <w:t xml:space="preserve"> – by default events are handled on the server by a method named </w:t>
      </w:r>
      <w:r w:rsidR="003126C6" w:rsidRPr="003126C6">
        <w:rPr>
          <w:rStyle w:val="APLChar"/>
        </w:rPr>
        <w:t>APLJax</w:t>
      </w:r>
    </w:p>
    <w:p w:rsidR="00954A7D" w:rsidRDefault="00CE627A" w:rsidP="00954A7D">
      <w:pPr>
        <w:pStyle w:val="ListParagraph"/>
        <w:numPr>
          <w:ilvl w:val="1"/>
          <w:numId w:val="22"/>
        </w:numPr>
      </w:pPr>
      <w:r>
        <w:t>If the event is to be handled on the server, what data is to be sent to the server</w:t>
      </w:r>
      <w:r w:rsidR="003126C6">
        <w:t>.  In this example we don't need to send any data to the server.</w:t>
      </w:r>
    </w:p>
    <w:p w:rsidR="003126C6" w:rsidRDefault="00954A7D" w:rsidP="003126C6">
      <w:pPr>
        <w:ind w:left="1080"/>
      </w:pPr>
      <w:r>
        <w:t>There are other event handler attributes that you can specify, but we'll cover those later on.</w:t>
      </w:r>
      <w:r w:rsidR="001A480D">
        <w:br/>
      </w:r>
    </w:p>
    <w:p w:rsidR="00954A7D" w:rsidRDefault="00954A7D" w:rsidP="003126C6">
      <w:pPr>
        <w:pStyle w:val="ListParagraph"/>
        <w:numPr>
          <w:ilvl w:val="0"/>
          <w:numId w:val="21"/>
        </w:numPr>
      </w:pPr>
      <w:r w:rsidRPr="003126C6">
        <w:t>Write the callback code for the handler</w:t>
      </w:r>
      <w:r w:rsidR="003126C6" w:rsidRPr="003126C6">
        <w:t>.</w:t>
      </w:r>
      <w:r w:rsidR="003126C6">
        <w:br/>
      </w:r>
      <w:r w:rsidR="003126C6" w:rsidRPr="003126C6">
        <w:rPr>
          <w:rStyle w:val="CodeChar"/>
          <w:b/>
        </w:rPr>
        <w:t>∇ r←APLJax</w:t>
      </w:r>
      <w:r w:rsidR="003126C6" w:rsidRPr="003126C6">
        <w:rPr>
          <w:rStyle w:val="CodeChar"/>
          <w:b/>
        </w:rPr>
        <w:br/>
        <w:t xml:space="preserve">  :Access public</w:t>
      </w:r>
      <w:r w:rsidR="003126C6" w:rsidRPr="003126C6">
        <w:rPr>
          <w:rStyle w:val="CodeChar"/>
          <w:b/>
        </w:rPr>
        <w:br/>
        <w:t xml:space="preserve">  Clicked+←1                 ⍝ increment the number of times clicked</w:t>
      </w:r>
      <w:r w:rsidR="003126C6" w:rsidRPr="003126C6">
        <w:rPr>
          <w:rStyle w:val="CodeChar"/>
          <w:b/>
        </w:rPr>
        <w:br/>
        <w:t xml:space="preserve">  r←'#output'Replace Clicked ⍝ and refresh the content of the &lt;div&gt;</w:t>
      </w:r>
      <w:r w:rsidR="003126C6" w:rsidRPr="003126C6">
        <w:rPr>
          <w:rStyle w:val="CodeChar"/>
          <w:b/>
        </w:rPr>
        <w:br/>
        <w:t>∇</w:t>
      </w:r>
      <w:r w:rsidR="003126C6">
        <w:rPr>
          <w:rFonts w:hint="eastAsia"/>
        </w:rPr>
        <w:t xml:space="preserve">  </w:t>
      </w:r>
      <w:r w:rsidR="003126C6">
        <w:br/>
      </w:r>
      <w:r w:rsidR="00980EEE">
        <w:t>If the event is handled on the server, the callback code can send a response back to the client to do things like update the web page's content or execute code in the web page.</w:t>
      </w:r>
      <w:r w:rsidR="006B7C2F">
        <w:t xml:space="preserve">  In this case we replace the contents of the element with id="output" (the div we created in Compose) with the new number of clicks.</w:t>
      </w:r>
    </w:p>
    <w:p w:rsidR="001A480D" w:rsidRDefault="001A480D">
      <w:pPr>
        <w:spacing w:after="200"/>
        <w:rPr>
          <w:rFonts w:asciiTheme="majorHAnsi" w:eastAsiaTheme="majorEastAsia" w:hAnsiTheme="majorHAnsi" w:cstheme="majorBidi"/>
          <w:b/>
          <w:bCs/>
          <w:color w:val="4F81BD" w:themeColor="accent1"/>
        </w:rPr>
      </w:pPr>
      <w:r>
        <w:br w:type="page"/>
      </w:r>
    </w:p>
    <w:p w:rsidR="00502383" w:rsidRDefault="00502383" w:rsidP="00502383">
      <w:pPr>
        <w:pStyle w:val="Heading3"/>
      </w:pPr>
      <w:r>
        <w:lastRenderedPageBreak/>
        <w:t>Specifying an Event Handler</w:t>
      </w:r>
    </w:p>
    <w:p w:rsidR="00563DCD" w:rsidRDefault="00545166" w:rsidP="00563DCD">
      <w:r>
        <w:t>There are two techniques to specify an event handler:</w:t>
      </w:r>
    </w:p>
    <w:p w:rsidR="00563DCD" w:rsidRDefault="00545166" w:rsidP="0043626E">
      <w:pPr>
        <w:pStyle w:val="ListParagraph"/>
        <w:numPr>
          <w:ilvl w:val="0"/>
          <w:numId w:val="19"/>
        </w:numPr>
      </w:pPr>
      <w:r>
        <w:t>Use the “</w:t>
      </w:r>
      <w:r w:rsidRPr="009D0266">
        <w:rPr>
          <w:rStyle w:val="APLChar"/>
        </w:rPr>
        <w:t>On</w:t>
      </w:r>
      <w:r>
        <w:t xml:space="preserve">” method </w:t>
      </w:r>
      <w:r w:rsidRPr="00563DCD">
        <w:t>for</w:t>
      </w:r>
      <w:r>
        <w:t xml:space="preserve"> an element.</w:t>
      </w:r>
    </w:p>
    <w:p w:rsidR="0043626E" w:rsidRPr="0043626E" w:rsidRDefault="001A480D" w:rsidP="00C87AC6">
      <w:pPr>
        <w:pStyle w:val="Code"/>
        <w:ind w:left="720"/>
      </w:pPr>
      <w:r>
        <w:rPr>
          <w:rStyle w:val="CodeChar"/>
        </w:rPr>
        <w:t>btn</w:t>
      </w:r>
      <w:r w:rsidR="00316DF5">
        <w:rPr>
          <w:rStyle w:val="CodeChar"/>
        </w:rPr>
        <w:t>←</w:t>
      </w:r>
      <w:r>
        <w:rPr>
          <w:rStyle w:val="CodeChar"/>
        </w:rPr>
        <w:t>'b1' Add _.b</w:t>
      </w:r>
      <w:r w:rsidR="0043626E" w:rsidRPr="0043626E">
        <w:rPr>
          <w:rStyle w:val="CodeChar"/>
        </w:rPr>
        <w:t>utton 'Click Me'</w:t>
      </w:r>
      <w:r w:rsidR="0043626E" w:rsidRPr="0043626E">
        <w:rPr>
          <w:rStyle w:val="CodeChar"/>
        </w:rPr>
        <w:br/>
      </w:r>
      <w:r>
        <w:rPr>
          <w:rStyle w:val="CodeChar"/>
        </w:rPr>
        <w:t>btn</w:t>
      </w:r>
      <w:r w:rsidR="0043626E" w:rsidRPr="0043626E">
        <w:rPr>
          <w:rStyle w:val="CodeChar"/>
        </w:rPr>
        <w:t>.On 'click'</w:t>
      </w:r>
      <w:r w:rsidR="0043626E" w:rsidRPr="0043626E">
        <w:t xml:space="preserve"> </w:t>
      </w:r>
      <w:r w:rsidR="00980EEE">
        <w:t xml:space="preserve">             </w:t>
      </w:r>
      <w:r w:rsidR="00102E4A">
        <w:br/>
      </w:r>
    </w:p>
    <w:p w:rsidR="0043626E" w:rsidRDefault="0043626E" w:rsidP="0043626E">
      <w:pPr>
        <w:pStyle w:val="ListParagraph"/>
        <w:numPr>
          <w:ilvl w:val="0"/>
          <w:numId w:val="19"/>
        </w:numPr>
        <w:rPr>
          <w:rStyle w:val="CodeChar"/>
          <w:rFonts w:asciiTheme="minorHAnsi" w:hAnsiTheme="minorHAnsi"/>
          <w:sz w:val="22"/>
        </w:rPr>
      </w:pPr>
      <w:r>
        <w:rPr>
          <w:rStyle w:val="CodeChar"/>
          <w:rFonts w:asciiTheme="minorHAnsi" w:hAnsiTheme="minorHAnsi"/>
          <w:sz w:val="22"/>
        </w:rPr>
        <w:t>Add a Handler to the object</w:t>
      </w:r>
    </w:p>
    <w:p w:rsidR="0043626E" w:rsidRDefault="0043626E" w:rsidP="00C87AC6">
      <w:pPr>
        <w:pStyle w:val="Code"/>
        <w:ind w:firstLine="720"/>
        <w:rPr>
          <w:rStyle w:val="CodeChar"/>
        </w:rPr>
      </w:pPr>
      <w:r w:rsidRPr="0043626E">
        <w:rPr>
          <w:rStyle w:val="CodeChar"/>
        </w:rPr>
        <w:t>Add _.Handler '</w:t>
      </w:r>
      <w:r w:rsidR="00316DF5">
        <w:rPr>
          <w:rStyle w:val="CodeChar"/>
        </w:rPr>
        <w:t>#b1</w:t>
      </w:r>
      <w:r w:rsidRPr="0043626E">
        <w:rPr>
          <w:rStyle w:val="CodeChar"/>
        </w:rPr>
        <w:t>' 'click'</w:t>
      </w:r>
    </w:p>
    <w:p w:rsidR="00316DF5" w:rsidRDefault="00BC2FC4" w:rsidP="00316DF5">
      <w:pPr>
        <w:pStyle w:val="Heading3"/>
        <w:rPr>
          <w:rStyle w:val="Strong"/>
          <w:b/>
          <w:bCs/>
        </w:rPr>
      </w:pPr>
      <w:r w:rsidRPr="00BC2FC4">
        <w:rPr>
          <w:rStyle w:val="APLChar"/>
          <w:sz w:val="24"/>
        </w:rPr>
        <w:t>_.Handler</w:t>
      </w:r>
    </w:p>
    <w:p w:rsidR="00980EEE" w:rsidRDefault="00980EEE" w:rsidP="0088427D">
      <w:r>
        <w:t xml:space="preserve">All pages, HTML elements, and widgets in MiServer are based on the </w:t>
      </w:r>
      <w:r w:rsidR="0088427D" w:rsidRPr="00BC2FC4">
        <w:rPr>
          <w:rStyle w:val="APLChar"/>
          <w:b/>
        </w:rPr>
        <w:t>HtmlElement</w:t>
      </w:r>
      <w:r w:rsidR="009D0266">
        <w:t xml:space="preserve"> c</w:t>
      </w:r>
      <w:r w:rsidRPr="0088427D">
        <w:t xml:space="preserve">lass.  The </w:t>
      </w:r>
      <w:r w:rsidRPr="00BC2FC4">
        <w:rPr>
          <w:rStyle w:val="CodeChar"/>
          <w:b/>
        </w:rPr>
        <w:t>HtmlElement</w:t>
      </w:r>
      <w:r>
        <w:t xml:space="preserve"> class has a public field, </w:t>
      </w:r>
      <w:r w:rsidRPr="009D0266">
        <w:rPr>
          <w:rStyle w:val="APLChar"/>
        </w:rPr>
        <w:t>Hand</w:t>
      </w:r>
      <w:r w:rsidR="00915EF8" w:rsidRPr="009D0266">
        <w:rPr>
          <w:rStyle w:val="APLChar"/>
        </w:rPr>
        <w:t>l</w:t>
      </w:r>
      <w:r w:rsidRPr="009D0266">
        <w:rPr>
          <w:rStyle w:val="APLChar"/>
        </w:rPr>
        <w:t>ers</w:t>
      </w:r>
      <w:r>
        <w:t>, which is a vector of the event handlers bound to the</w:t>
      </w:r>
      <w:r w:rsidR="00915EF8">
        <w:t xml:space="preserve"> element.  The event handlers are instances of the </w:t>
      </w:r>
      <w:r w:rsidR="00915EF8" w:rsidRPr="00BC2FC4">
        <w:rPr>
          <w:rStyle w:val="APLChar"/>
          <w:b/>
        </w:rPr>
        <w:t>_.Handler</w:t>
      </w:r>
      <w:r w:rsidR="00915EF8">
        <w:t xml:space="preserve"> class.</w:t>
      </w:r>
    </w:p>
    <w:p w:rsidR="00122F96" w:rsidRDefault="00915EF8" w:rsidP="00915EF8">
      <w:pPr>
        <w:pStyle w:val="Heading4"/>
      </w:pPr>
      <w:r w:rsidRPr="00BC2FC4">
        <w:rPr>
          <w:rStyle w:val="APLChar"/>
          <w:i w:val="0"/>
          <w:sz w:val="22"/>
        </w:rPr>
        <w:t>_.Handler</w:t>
      </w:r>
      <w:r w:rsidRPr="00BC2FC4">
        <w:rPr>
          <w:sz w:val="24"/>
        </w:rPr>
        <w:t xml:space="preserve"> </w:t>
      </w:r>
      <w:r w:rsidR="00122F96">
        <w:t>Public Fields</w:t>
      </w:r>
    </w:p>
    <w:p w:rsidR="00915EF8" w:rsidRPr="00915EF8" w:rsidRDefault="00915EF8" w:rsidP="00915EF8">
      <w:r>
        <w:t xml:space="preserve">The table below summarizes the public fields in </w:t>
      </w:r>
      <w:r w:rsidR="001B6FFE" w:rsidRPr="00BC2FC4">
        <w:rPr>
          <w:rStyle w:val="APLChar"/>
          <w:b/>
        </w:rPr>
        <w:t>_.Handler</w:t>
      </w:r>
      <w:r w:rsidR="00006D8B">
        <w:t xml:space="preserve">.  </w:t>
      </w:r>
      <w:r w:rsidR="00D611A7">
        <w:t xml:space="preserve">Fields you're more likely to use are listed higher in the table.  </w:t>
      </w:r>
      <w:r w:rsidR="00FF7153">
        <w:t xml:space="preserve">Fields listed in "grayed" rows are for more advanced use and not likely to be used in most cases.  </w:t>
      </w:r>
      <w:r w:rsidR="00006D8B">
        <w:t>More detailed discussion follows.</w:t>
      </w:r>
      <w:r w:rsidR="00114201">
        <w:br/>
      </w:r>
    </w:p>
    <w:tbl>
      <w:tblPr>
        <w:tblStyle w:val="TableGrid"/>
        <w:tblW w:w="0" w:type="auto"/>
        <w:tblLook w:val="04A0" w:firstRow="1" w:lastRow="0" w:firstColumn="1" w:lastColumn="0" w:noHBand="0" w:noVBand="1"/>
      </w:tblPr>
      <w:tblGrid>
        <w:gridCol w:w="2065"/>
        <w:gridCol w:w="5760"/>
        <w:gridCol w:w="1525"/>
      </w:tblGrid>
      <w:tr w:rsidR="00E445CD" w:rsidTr="00EA14C8">
        <w:tc>
          <w:tcPr>
            <w:tcW w:w="2065" w:type="dxa"/>
          </w:tcPr>
          <w:p w:rsidR="00E445CD" w:rsidRPr="00EA14C8" w:rsidRDefault="00E445CD" w:rsidP="00316DF5">
            <w:pPr>
              <w:rPr>
                <w:b/>
              </w:rPr>
            </w:pPr>
            <w:r w:rsidRPr="00EA14C8">
              <w:rPr>
                <w:b/>
              </w:rPr>
              <w:t>Field</w:t>
            </w:r>
          </w:p>
        </w:tc>
        <w:tc>
          <w:tcPr>
            <w:tcW w:w="5760" w:type="dxa"/>
          </w:tcPr>
          <w:p w:rsidR="00E445CD" w:rsidRPr="00EA14C8" w:rsidRDefault="00E445CD" w:rsidP="00316DF5">
            <w:pPr>
              <w:rPr>
                <w:b/>
              </w:rPr>
            </w:pPr>
            <w:r w:rsidRPr="00EA14C8">
              <w:rPr>
                <w:b/>
              </w:rPr>
              <w:t>Description</w:t>
            </w:r>
          </w:p>
        </w:tc>
        <w:tc>
          <w:tcPr>
            <w:tcW w:w="1525" w:type="dxa"/>
          </w:tcPr>
          <w:p w:rsidR="00E445CD" w:rsidRPr="00EA14C8" w:rsidRDefault="00E445CD" w:rsidP="00316DF5">
            <w:pPr>
              <w:rPr>
                <w:b/>
              </w:rPr>
            </w:pPr>
            <w:r w:rsidRPr="00EA14C8">
              <w:rPr>
                <w:b/>
              </w:rPr>
              <w:t>Default Value</w:t>
            </w:r>
          </w:p>
        </w:tc>
      </w:tr>
      <w:tr w:rsidR="00E445CD" w:rsidTr="00EA14C8">
        <w:tc>
          <w:tcPr>
            <w:tcW w:w="2065" w:type="dxa"/>
          </w:tcPr>
          <w:p w:rsidR="00E445CD" w:rsidRDefault="00877816" w:rsidP="00EA14C8">
            <w:pPr>
              <w:pStyle w:val="APL"/>
            </w:pPr>
            <w:r>
              <w:t>Selector</w:t>
            </w:r>
          </w:p>
        </w:tc>
        <w:tc>
          <w:tcPr>
            <w:tcW w:w="5760" w:type="dxa"/>
          </w:tcPr>
          <w:p w:rsidR="00915EF8" w:rsidRDefault="00915EF8" w:rsidP="00CE627A">
            <w:r>
              <w:t>Either:</w:t>
            </w:r>
          </w:p>
          <w:p w:rsidR="00915EF8" w:rsidRDefault="00F261AC" w:rsidP="00915EF8">
            <w:pPr>
              <w:pStyle w:val="ListParagraph"/>
              <w:numPr>
                <w:ilvl w:val="0"/>
                <w:numId w:val="25"/>
              </w:numPr>
            </w:pPr>
            <w:r>
              <w:t>A character vector of t</w:t>
            </w:r>
            <w:r w:rsidR="00CE627A">
              <w:t>he jQuery/C</w:t>
            </w:r>
            <w:r>
              <w:t>SS selector(s) for the elements</w:t>
            </w:r>
          </w:p>
          <w:p w:rsidR="00F261AC" w:rsidRDefault="00F261AC" w:rsidP="00915EF8">
            <w:pPr>
              <w:pStyle w:val="ListParagraph"/>
              <w:numPr>
                <w:ilvl w:val="0"/>
                <w:numId w:val="25"/>
              </w:numPr>
            </w:pPr>
            <w:r>
              <w:t xml:space="preserve">A 2 element vector of character vectors of </w:t>
            </w:r>
            <w:r>
              <w:br/>
              <w:t>[1] the jQuery/CSS selector(s) for the elements</w:t>
            </w:r>
            <w:r>
              <w:br/>
              <w:t xml:space="preserve">[2] the </w:t>
            </w:r>
            <w:r>
              <w:t xml:space="preserve">jQuery/CSS selector(s) </w:t>
            </w:r>
            <w:r>
              <w:t>for delegated elements</w:t>
            </w:r>
          </w:p>
          <w:p w:rsidR="00915EF8" w:rsidRDefault="00915EF8" w:rsidP="003B52DE">
            <w:pPr>
              <w:pStyle w:val="ListParagraph"/>
              <w:numPr>
                <w:ilvl w:val="0"/>
                <w:numId w:val="25"/>
              </w:numPr>
            </w:pPr>
            <w:r>
              <w:t>A reference to the element</w:t>
            </w:r>
            <w:r w:rsidR="003B52DE">
              <w:t xml:space="preserve"> </w:t>
            </w:r>
            <w:r>
              <w:t>to which the event handler is to be bound</w:t>
            </w:r>
          </w:p>
        </w:tc>
        <w:tc>
          <w:tcPr>
            <w:tcW w:w="1525" w:type="dxa"/>
          </w:tcPr>
          <w:p w:rsidR="00E445CD" w:rsidRDefault="00CE627A" w:rsidP="00114201">
            <w:pPr>
              <w:pStyle w:val="APL"/>
              <w:jc w:val="center"/>
            </w:pPr>
            <w:r>
              <w:t>''</w:t>
            </w:r>
          </w:p>
        </w:tc>
      </w:tr>
      <w:tr w:rsidR="00E445CD" w:rsidTr="00EA14C8">
        <w:tc>
          <w:tcPr>
            <w:tcW w:w="2065" w:type="dxa"/>
          </w:tcPr>
          <w:p w:rsidR="00E445CD" w:rsidRDefault="00E445CD" w:rsidP="00EA14C8">
            <w:pPr>
              <w:pStyle w:val="APL"/>
            </w:pPr>
            <w:r>
              <w:t>Events</w:t>
            </w:r>
          </w:p>
        </w:tc>
        <w:tc>
          <w:tcPr>
            <w:tcW w:w="5760" w:type="dxa"/>
          </w:tcPr>
          <w:p w:rsidR="00E445CD" w:rsidRDefault="00CE627A" w:rsidP="00CE627A">
            <w:r>
              <w:t>The event(s) for which handler will respond</w:t>
            </w:r>
          </w:p>
        </w:tc>
        <w:tc>
          <w:tcPr>
            <w:tcW w:w="1525" w:type="dxa"/>
          </w:tcPr>
          <w:p w:rsidR="00E445CD" w:rsidRDefault="008221C7" w:rsidP="00114201">
            <w:pPr>
              <w:pStyle w:val="APL"/>
              <w:jc w:val="center"/>
            </w:pPr>
            <w:r>
              <w:t>''</w:t>
            </w:r>
          </w:p>
        </w:tc>
      </w:tr>
      <w:tr w:rsidR="008221C7" w:rsidTr="00EA14C8">
        <w:tc>
          <w:tcPr>
            <w:tcW w:w="2065" w:type="dxa"/>
          </w:tcPr>
          <w:p w:rsidR="008221C7" w:rsidRDefault="008221C7" w:rsidP="008221C7">
            <w:pPr>
              <w:pStyle w:val="APL"/>
            </w:pPr>
            <w:r>
              <w:t>Callback</w:t>
            </w:r>
          </w:p>
        </w:tc>
        <w:tc>
          <w:tcPr>
            <w:tcW w:w="5760" w:type="dxa"/>
          </w:tcPr>
          <w:p w:rsidR="008221C7" w:rsidRDefault="008221C7" w:rsidP="008221C7">
            <w:r>
              <w:t>One of:</w:t>
            </w:r>
          </w:p>
          <w:p w:rsidR="008221C7" w:rsidRDefault="008221C7" w:rsidP="008221C7">
            <w:pPr>
              <w:pStyle w:val="ListParagraph"/>
              <w:numPr>
                <w:ilvl w:val="0"/>
                <w:numId w:val="25"/>
              </w:numPr>
            </w:pPr>
            <w:r>
              <w:t>1 – handle the event on the server by calling the APLJAX function</w:t>
            </w:r>
          </w:p>
          <w:p w:rsidR="008221C7" w:rsidRDefault="008221C7" w:rsidP="008221C7">
            <w:pPr>
              <w:pStyle w:val="ListParagraph"/>
              <w:numPr>
                <w:ilvl w:val="0"/>
                <w:numId w:val="25"/>
              </w:numPr>
            </w:pPr>
            <w:r w:rsidRPr="00114201">
              <w:rPr>
                <w:rStyle w:val="APLChar"/>
              </w:rPr>
              <w:t>'name'</w:t>
            </w:r>
            <w:r>
              <w:t xml:space="preserve"> – handle the event on the server by calling the user defined function </w:t>
            </w:r>
            <w:r w:rsidRPr="00114201">
              <w:rPr>
                <w:rStyle w:val="APLChar"/>
              </w:rPr>
              <w:t>name</w:t>
            </w:r>
          </w:p>
          <w:p w:rsidR="008221C7" w:rsidRDefault="008221C7" w:rsidP="008221C7">
            <w:pPr>
              <w:pStyle w:val="ListParagraph"/>
              <w:numPr>
                <w:ilvl w:val="0"/>
                <w:numId w:val="25"/>
              </w:numPr>
            </w:pPr>
            <w:r>
              <w:t>0 – do not callback to the server, handle the event in the client</w:t>
            </w:r>
          </w:p>
        </w:tc>
        <w:tc>
          <w:tcPr>
            <w:tcW w:w="1525" w:type="dxa"/>
          </w:tcPr>
          <w:p w:rsidR="008221C7" w:rsidRDefault="008221C7" w:rsidP="00114201">
            <w:pPr>
              <w:pStyle w:val="APL"/>
              <w:jc w:val="center"/>
            </w:pPr>
            <w:r>
              <w:t>1</w:t>
            </w:r>
          </w:p>
        </w:tc>
      </w:tr>
      <w:tr w:rsidR="008221C7" w:rsidTr="00EA14C8">
        <w:tc>
          <w:tcPr>
            <w:tcW w:w="2065" w:type="dxa"/>
          </w:tcPr>
          <w:p w:rsidR="008221C7" w:rsidRDefault="008221C7" w:rsidP="008221C7">
            <w:pPr>
              <w:pStyle w:val="APL"/>
            </w:pPr>
            <w:r>
              <w:t>ClientData</w:t>
            </w:r>
          </w:p>
        </w:tc>
        <w:tc>
          <w:tcPr>
            <w:tcW w:w="5760" w:type="dxa"/>
          </w:tcPr>
          <w:p w:rsidR="008221C7" w:rsidRDefault="008221C7" w:rsidP="008221C7">
            <w:r>
              <w:t>Specifies the data you want sent to the server from the client</w:t>
            </w:r>
          </w:p>
        </w:tc>
        <w:tc>
          <w:tcPr>
            <w:tcW w:w="1525" w:type="dxa"/>
          </w:tcPr>
          <w:p w:rsidR="008221C7" w:rsidRDefault="008221C7" w:rsidP="00114201">
            <w:pPr>
              <w:pStyle w:val="APL"/>
              <w:jc w:val="center"/>
            </w:pPr>
            <w:r>
              <w:t>''</w:t>
            </w:r>
          </w:p>
        </w:tc>
      </w:tr>
      <w:tr w:rsidR="00F261AC" w:rsidTr="00F261AC">
        <w:tc>
          <w:tcPr>
            <w:tcW w:w="2065" w:type="dxa"/>
            <w:shd w:val="clear" w:color="auto" w:fill="F2F2F2" w:themeFill="background1" w:themeFillShade="F2"/>
          </w:tcPr>
          <w:p w:rsidR="00F261AC" w:rsidRDefault="00F261AC" w:rsidP="007C361E">
            <w:pPr>
              <w:pStyle w:val="APL"/>
            </w:pPr>
            <w:r>
              <w:t>Delegates</w:t>
            </w:r>
          </w:p>
        </w:tc>
        <w:tc>
          <w:tcPr>
            <w:tcW w:w="5760" w:type="dxa"/>
            <w:shd w:val="clear" w:color="auto" w:fill="F2F2F2" w:themeFill="background1" w:themeFillShade="F2"/>
          </w:tcPr>
          <w:p w:rsidR="00F261AC" w:rsidRDefault="00F261AC" w:rsidP="007C361E">
            <w:r>
              <w:t xml:space="preserve">A character vector of the jQuery/CSS selector(s) for delegated elements (can also be specified as the second element of </w:t>
            </w:r>
            <w:r w:rsidRPr="00F261AC">
              <w:rPr>
                <w:rStyle w:val="CodeChar"/>
              </w:rPr>
              <w:t>Selector</w:t>
            </w:r>
            <w:r>
              <w:t>)</w:t>
            </w:r>
          </w:p>
        </w:tc>
        <w:tc>
          <w:tcPr>
            <w:tcW w:w="1525" w:type="dxa"/>
            <w:shd w:val="clear" w:color="auto" w:fill="F2F2F2" w:themeFill="background1" w:themeFillShade="F2"/>
          </w:tcPr>
          <w:p w:rsidR="00F261AC" w:rsidRDefault="00F261AC" w:rsidP="007C361E">
            <w:pPr>
              <w:pStyle w:val="APL"/>
              <w:jc w:val="center"/>
            </w:pPr>
          </w:p>
        </w:tc>
      </w:tr>
      <w:tr w:rsidR="00F261AC" w:rsidTr="00F261AC">
        <w:tc>
          <w:tcPr>
            <w:tcW w:w="2065" w:type="dxa"/>
            <w:shd w:val="clear" w:color="auto" w:fill="F2F2F2" w:themeFill="background1" w:themeFillShade="F2"/>
          </w:tcPr>
          <w:p w:rsidR="00F261AC" w:rsidRDefault="00F261AC" w:rsidP="00F261AC">
            <w:pPr>
              <w:pStyle w:val="APL"/>
            </w:pPr>
            <w:r>
              <w:t>JavaScript</w:t>
            </w:r>
          </w:p>
        </w:tc>
        <w:tc>
          <w:tcPr>
            <w:tcW w:w="5760" w:type="dxa"/>
            <w:shd w:val="clear" w:color="auto" w:fill="F2F2F2" w:themeFill="background1" w:themeFillShade="F2"/>
          </w:tcPr>
          <w:p w:rsidR="00F261AC" w:rsidRDefault="00F261AC" w:rsidP="00F261AC">
            <w:r>
              <w:t>JavaScript to execute.  If making a callback to the server this is executed prior to making the callback.</w:t>
            </w:r>
          </w:p>
        </w:tc>
        <w:tc>
          <w:tcPr>
            <w:tcW w:w="1525" w:type="dxa"/>
            <w:shd w:val="clear" w:color="auto" w:fill="F2F2F2" w:themeFill="background1" w:themeFillShade="F2"/>
          </w:tcPr>
          <w:p w:rsidR="00F261AC" w:rsidRDefault="00F261AC" w:rsidP="00F261AC">
            <w:pPr>
              <w:pStyle w:val="APL"/>
              <w:jc w:val="center"/>
            </w:pPr>
            <w:r>
              <w:t>''</w:t>
            </w:r>
          </w:p>
        </w:tc>
      </w:tr>
      <w:tr w:rsidR="00F261AC" w:rsidTr="00F261AC">
        <w:tc>
          <w:tcPr>
            <w:tcW w:w="2065" w:type="dxa"/>
            <w:tcBorders>
              <w:bottom w:val="single" w:sz="4" w:space="0" w:color="auto"/>
            </w:tcBorders>
            <w:shd w:val="clear" w:color="auto" w:fill="F2F2F2" w:themeFill="background1" w:themeFillShade="F2"/>
          </w:tcPr>
          <w:p w:rsidR="00F261AC" w:rsidRDefault="00F261AC" w:rsidP="00F261AC">
            <w:pPr>
              <w:pStyle w:val="APL"/>
            </w:pPr>
            <w:r>
              <w:t>Page</w:t>
            </w:r>
          </w:p>
        </w:tc>
        <w:tc>
          <w:tcPr>
            <w:tcW w:w="5760" w:type="dxa"/>
            <w:tcBorders>
              <w:bottom w:val="single" w:sz="4" w:space="0" w:color="auto"/>
            </w:tcBorders>
            <w:shd w:val="clear" w:color="auto" w:fill="F2F2F2" w:themeFill="background1" w:themeFillShade="F2"/>
          </w:tcPr>
          <w:p w:rsidR="00F261AC" w:rsidRDefault="00F261AC" w:rsidP="00F261AC">
            <w:r>
              <w:t>The URL to which the server callback is directed.</w:t>
            </w:r>
          </w:p>
        </w:tc>
        <w:tc>
          <w:tcPr>
            <w:tcW w:w="1525" w:type="dxa"/>
            <w:tcBorders>
              <w:bottom w:val="single" w:sz="4" w:space="0" w:color="auto"/>
            </w:tcBorders>
            <w:shd w:val="clear" w:color="auto" w:fill="F2F2F2" w:themeFill="background1" w:themeFillShade="F2"/>
          </w:tcPr>
          <w:p w:rsidR="00F261AC" w:rsidRDefault="00F261AC" w:rsidP="00F261AC">
            <w:pPr>
              <w:jc w:val="center"/>
            </w:pPr>
            <w:r>
              <w:t>current page</w:t>
            </w:r>
          </w:p>
        </w:tc>
      </w:tr>
      <w:tr w:rsidR="00F261AC" w:rsidTr="00FF7153">
        <w:tc>
          <w:tcPr>
            <w:tcW w:w="2065" w:type="dxa"/>
            <w:shd w:val="clear" w:color="auto" w:fill="F2F2F2" w:themeFill="background1" w:themeFillShade="F2"/>
          </w:tcPr>
          <w:p w:rsidR="00F261AC" w:rsidRDefault="00F261AC" w:rsidP="00F261AC">
            <w:pPr>
              <w:pStyle w:val="APL"/>
            </w:pPr>
            <w:r>
              <w:lastRenderedPageBreak/>
              <w:t>Hourglass</w:t>
            </w:r>
          </w:p>
        </w:tc>
        <w:tc>
          <w:tcPr>
            <w:tcW w:w="5760" w:type="dxa"/>
            <w:shd w:val="clear" w:color="auto" w:fill="F2F2F2" w:themeFill="background1" w:themeFillShade="F2"/>
          </w:tcPr>
          <w:p w:rsidR="00F261AC" w:rsidRDefault="00F261AC" w:rsidP="00F261AC">
            <w:r>
              <w:t>Boolean which indicates whether to turn the cursor to an hourglass while the server executes the handler.</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jQueryWrap</w:t>
            </w:r>
          </w:p>
        </w:tc>
        <w:tc>
          <w:tcPr>
            <w:tcW w:w="5760" w:type="dxa"/>
            <w:shd w:val="clear" w:color="auto" w:fill="F2F2F2" w:themeFill="background1" w:themeFillShade="F2"/>
          </w:tcPr>
          <w:p w:rsidR="00F261AC" w:rsidRDefault="00F261AC" w:rsidP="00F261AC">
            <w:r>
              <w:t>Boolean which indicates whether to wrap the handler definition in code such that it will be defined and bound when the web page is loaded.</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ScriptWrap</w:t>
            </w:r>
          </w:p>
        </w:tc>
        <w:tc>
          <w:tcPr>
            <w:tcW w:w="5760" w:type="dxa"/>
            <w:shd w:val="clear" w:color="auto" w:fill="F2F2F2" w:themeFill="background1" w:themeFillShade="F2"/>
          </w:tcPr>
          <w:p w:rsidR="00F261AC" w:rsidRDefault="00F261AC" w:rsidP="00F261AC">
            <w:r>
              <w:t>Boolean which indicates whether to wrap the handler definition in a &lt;script&gt; element.</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ForceInternal</w:t>
            </w:r>
          </w:p>
        </w:tc>
        <w:tc>
          <w:tcPr>
            <w:tcW w:w="5760" w:type="dxa"/>
            <w:shd w:val="clear" w:color="auto" w:fill="F2F2F2" w:themeFill="background1" w:themeFillShade="F2"/>
          </w:tcPr>
          <w:p w:rsidR="00F261AC" w:rsidRDefault="00F261AC" w:rsidP="00F261AC">
            <w:r>
              <w:t>Indicates whether to treat the event as an internal event in a widget. One of:</w:t>
            </w:r>
          </w:p>
          <w:p w:rsidR="00F261AC" w:rsidRDefault="00F261AC" w:rsidP="00F261AC">
            <w:pPr>
              <w:pStyle w:val="ListParagraph"/>
              <w:numPr>
                <w:ilvl w:val="0"/>
                <w:numId w:val="25"/>
              </w:numPr>
            </w:pPr>
            <w:r>
              <w:t>¯1 – determine by seeing if the event is an element of the widget's InternalEvents list</w:t>
            </w:r>
          </w:p>
          <w:p w:rsidR="00F261AC" w:rsidRDefault="00F261AC" w:rsidP="00F261AC">
            <w:pPr>
              <w:pStyle w:val="ListParagraph"/>
              <w:numPr>
                <w:ilvl w:val="0"/>
                <w:numId w:val="25"/>
              </w:numPr>
            </w:pPr>
            <w:r>
              <w:t>0 – do not treat it as an internal event</w:t>
            </w:r>
          </w:p>
          <w:p w:rsidR="00F261AC" w:rsidRDefault="00F261AC" w:rsidP="00F261AC">
            <w:pPr>
              <w:pStyle w:val="ListParagraph"/>
              <w:numPr>
                <w:ilvl w:val="0"/>
                <w:numId w:val="25"/>
              </w:numPr>
            </w:pPr>
            <w:r>
              <w:t>1 – force it to be treated as an internal event</w:t>
            </w:r>
          </w:p>
        </w:tc>
        <w:tc>
          <w:tcPr>
            <w:tcW w:w="1525" w:type="dxa"/>
            <w:shd w:val="clear" w:color="auto" w:fill="F2F2F2" w:themeFill="background1" w:themeFillShade="F2"/>
          </w:tcPr>
          <w:p w:rsidR="00F261AC" w:rsidRDefault="00F261AC" w:rsidP="00F261AC">
            <w:pPr>
              <w:pStyle w:val="APL"/>
              <w:jc w:val="center"/>
            </w:pPr>
            <w:r>
              <w:t>¯1</w:t>
            </w:r>
          </w:p>
        </w:tc>
      </w:tr>
      <w:tr w:rsidR="00F261AC" w:rsidTr="00FF7153">
        <w:tc>
          <w:tcPr>
            <w:tcW w:w="2065" w:type="dxa"/>
            <w:shd w:val="clear" w:color="auto" w:fill="F2F2F2" w:themeFill="background1" w:themeFillShade="F2"/>
          </w:tcPr>
          <w:p w:rsidR="00F261AC" w:rsidRDefault="00F261AC" w:rsidP="00F261AC">
            <w:pPr>
              <w:pStyle w:val="APL"/>
            </w:pPr>
            <w:r>
              <w:t>WidgetDef</w:t>
            </w:r>
          </w:p>
        </w:tc>
        <w:tc>
          <w:tcPr>
            <w:tcW w:w="5760" w:type="dxa"/>
            <w:shd w:val="clear" w:color="auto" w:fill="F2F2F2" w:themeFill="background1" w:themeFillShade="F2"/>
          </w:tcPr>
          <w:p w:rsidR="00F261AC" w:rsidRDefault="00F261AC" w:rsidP="00F261AC">
            <w:r>
              <w:t>Used to define the syntax for specific types of information for different JavaScript utility libraries.</w:t>
            </w:r>
          </w:p>
        </w:tc>
        <w:tc>
          <w:tcPr>
            <w:tcW w:w="1525" w:type="dxa"/>
            <w:shd w:val="clear" w:color="auto" w:fill="F2F2F2" w:themeFill="background1" w:themeFillShade="F2"/>
          </w:tcPr>
          <w:p w:rsidR="00F261AC" w:rsidRDefault="00F261AC" w:rsidP="00F261AC">
            <w:pPr>
              <w:jc w:val="center"/>
            </w:pPr>
            <w:r>
              <w:t>jQuery</w:t>
            </w:r>
          </w:p>
        </w:tc>
      </w:tr>
    </w:tbl>
    <w:p w:rsidR="00447908" w:rsidRDefault="00877816" w:rsidP="006B7C2F">
      <w:pPr>
        <w:pStyle w:val="APL"/>
        <w:shd w:val="clear" w:color="auto" w:fill="D9D9D9" w:themeFill="background1" w:themeFillShade="D9"/>
        <w:rPr>
          <w:b/>
        </w:rPr>
      </w:pPr>
      <w:r>
        <w:rPr>
          <w:b/>
        </w:rPr>
        <w:t>Selector</w:t>
      </w:r>
    </w:p>
    <w:p w:rsidR="00847087" w:rsidRPr="00447908" w:rsidRDefault="00877816" w:rsidP="00447908">
      <w:pPr>
        <w:rPr>
          <w:b/>
        </w:rPr>
      </w:pPr>
      <w:r w:rsidRPr="00FF7153">
        <w:rPr>
          <w:rStyle w:val="CodeChar"/>
          <w:b/>
        </w:rPr>
        <w:t>Selector</w:t>
      </w:r>
      <w:r w:rsidR="00447908">
        <w:t xml:space="preserve"> specifies </w:t>
      </w:r>
      <w:r w:rsidR="00184622">
        <w:t>what elements the event listener is to be bound to.</w:t>
      </w:r>
      <w:r w:rsidR="0042515E">
        <w:t xml:space="preserve">  For instance, assume we've created the following Button element.</w:t>
      </w:r>
    </w:p>
    <w:p w:rsidR="0042515E" w:rsidRDefault="0042515E" w:rsidP="00CA08ED">
      <w:pPr>
        <w:pStyle w:val="Code"/>
        <w:ind w:firstLine="720"/>
      </w:pPr>
      <w:r w:rsidRPr="00847087">
        <w:rPr>
          <w:rStyle w:val="APLChar"/>
        </w:rPr>
        <w:t>my</w:t>
      </w:r>
      <w:r w:rsidR="00847087">
        <w:rPr>
          <w:rStyle w:val="APLChar"/>
        </w:rPr>
        <w:t>Div</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447908">
        <w:rPr>
          <w:rStyle w:val="APLChar"/>
        </w:rPr>
        <w:t>#myid</w:t>
      </w:r>
      <w:r w:rsidR="00847087">
        <w:rPr>
          <w:rStyle w:val="APLChar"/>
        </w:rPr>
        <w:t>'</w:t>
      </w:r>
      <w:r w:rsidR="00447908">
        <w:rPr>
          <w:rStyle w:val="APLChar"/>
        </w:rPr>
        <w:t xml:space="preserve"> '.myclass'</w:t>
      </w:r>
      <w:r w:rsidR="00847087">
        <w:rPr>
          <w:rStyle w:val="APLChar"/>
        </w:rPr>
        <w:t xml:space="preserve"> Add _.div </w:t>
      </w:r>
      <w:r w:rsidRPr="00847087">
        <w:rPr>
          <w:rStyle w:val="APLChar"/>
        </w:rPr>
        <w:t>'Click Me'</w:t>
      </w:r>
      <w:r>
        <w:t xml:space="preserve">   </w:t>
      </w:r>
    </w:p>
    <w:p w:rsidR="00847087" w:rsidRDefault="00847087" w:rsidP="00847087"/>
    <w:p w:rsidR="00847087" w:rsidRDefault="00847087" w:rsidP="00847087">
      <w:r>
        <w:t xml:space="preserve">When using </w:t>
      </w:r>
      <w:r w:rsidRPr="00FF7153">
        <w:rPr>
          <w:rStyle w:val="APLChar"/>
          <w:b/>
        </w:rPr>
        <w:t>myDiv.</w:t>
      </w:r>
      <w:r w:rsidR="00184622" w:rsidRPr="00FF7153">
        <w:rPr>
          <w:rStyle w:val="APLChar"/>
          <w:b/>
        </w:rPr>
        <w:t>On</w:t>
      </w:r>
      <w:r w:rsidR="00184622">
        <w:t xml:space="preserve"> </w:t>
      </w:r>
      <w:r w:rsidR="00FF7153">
        <w:t xml:space="preserve">to specify the handler, </w:t>
      </w:r>
      <w:r w:rsidR="00FF7153" w:rsidRPr="00FF7153">
        <w:rPr>
          <w:rStyle w:val="CodeChar"/>
          <w:b/>
        </w:rPr>
        <w:t>Selector</w:t>
      </w:r>
      <w:r w:rsidR="00FF7153">
        <w:t xml:space="preserve"> </w:t>
      </w:r>
      <w:r w:rsidR="00184622">
        <w:t>is set for you.</w:t>
      </w:r>
      <w:r w:rsidR="00777BA7">
        <w:t xml:space="preserve">  </w:t>
      </w:r>
    </w:p>
    <w:p w:rsidR="0042515E" w:rsidRDefault="00DC4E81" w:rsidP="00CA08ED">
      <w:pPr>
        <w:pStyle w:val="Code"/>
        <w:ind w:firstLine="720"/>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CA08ED">
        <w:t>m</w:t>
      </w:r>
      <w:r w:rsidR="00847087">
        <w:t>yDiv</w:t>
      </w:r>
      <w:r w:rsidR="0042515E">
        <w:t>.On 'click'</w:t>
      </w:r>
    </w:p>
    <w:p w:rsidR="00847087" w:rsidRDefault="00847087" w:rsidP="00184622"/>
    <w:p w:rsidR="00847087" w:rsidRDefault="00877816" w:rsidP="00FF7153">
      <w:pPr>
        <w:tabs>
          <w:tab w:val="left" w:pos="6368"/>
        </w:tabs>
      </w:pPr>
      <w:r>
        <w:t>If you specify Selector yourself it can be</w:t>
      </w:r>
      <w:r w:rsidR="00CA08ED">
        <w:t>:</w:t>
      </w:r>
      <w:r>
        <w:t xml:space="preserve"> </w:t>
      </w:r>
      <w:r w:rsidR="00FF7153">
        <w:tab/>
      </w:r>
    </w:p>
    <w:p w:rsidR="00847087" w:rsidRPr="00847087" w:rsidRDefault="00847087" w:rsidP="00847087">
      <w:pPr>
        <w:pStyle w:val="ListParagraph"/>
        <w:numPr>
          <w:ilvl w:val="0"/>
          <w:numId w:val="27"/>
        </w:numPr>
        <w:rPr>
          <w:rStyle w:val="APLChar"/>
          <w:rFonts w:asciiTheme="minorHAnsi" w:hAnsiTheme="minorHAnsi"/>
          <w:sz w:val="22"/>
        </w:rPr>
      </w:pPr>
      <w:r w:rsidRPr="00847087">
        <w:rPr>
          <w:rStyle w:val="APLChar"/>
          <w:rFonts w:asciiTheme="minorHAnsi" w:hAnsiTheme="minorHAnsi"/>
          <w:sz w:val="22"/>
        </w:rPr>
        <w:t>A reference to the element</w:t>
      </w:r>
    </w:p>
    <w:p w:rsidR="00847087" w:rsidRDefault="00DC4E81" w:rsidP="00FF7153">
      <w:pPr>
        <w:pStyle w:val="Code"/>
        <w:ind w:left="360" w:firstLine="720"/>
        <w:rPr>
          <w:rStyle w:val="APLChar"/>
        </w:rPr>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847087" w:rsidRPr="00847087">
        <w:rPr>
          <w:rStyle w:val="APLChar"/>
        </w:rPr>
        <w:t>Add _.Handler my</w:t>
      </w:r>
      <w:r w:rsidR="00447908">
        <w:rPr>
          <w:rStyle w:val="APLChar"/>
        </w:rPr>
        <w:t>Div</w:t>
      </w:r>
      <w:r w:rsidR="00847087" w:rsidRPr="00847087">
        <w:rPr>
          <w:rStyle w:val="APLChar"/>
        </w:rPr>
        <w:t xml:space="preserve"> 'click'</w:t>
      </w:r>
      <w:r w:rsidR="00447908">
        <w:rPr>
          <w:rStyle w:val="APLChar"/>
        </w:rPr>
        <w:br/>
      </w:r>
    </w:p>
    <w:p w:rsidR="00CA08ED" w:rsidRDefault="00847087" w:rsidP="00CA08ED">
      <w:pPr>
        <w:pStyle w:val="ListParagraph"/>
        <w:numPr>
          <w:ilvl w:val="0"/>
          <w:numId w:val="27"/>
        </w:numPr>
      </w:pPr>
      <w:r>
        <w:t xml:space="preserve">A </w:t>
      </w:r>
      <w:r w:rsidR="00447908">
        <w:t>jQuery/</w:t>
      </w:r>
      <w:r>
        <w:t xml:space="preserve">CSS selector </w:t>
      </w:r>
      <w:r w:rsidR="00447908">
        <w:t xml:space="preserve">(see </w:t>
      </w:r>
      <w:hyperlink r:id="rId8" w:history="1">
        <w:r w:rsidR="00447908" w:rsidRPr="00447908">
          <w:rPr>
            <w:rStyle w:val="Hyperlink"/>
          </w:rPr>
          <w:t>jQuery Selectors</w:t>
        </w:r>
      </w:hyperlink>
      <w:r w:rsidR="00447908">
        <w:t>)</w:t>
      </w:r>
    </w:p>
    <w:p w:rsidR="00FF7153" w:rsidRDefault="00CA08ED" w:rsidP="008E1342">
      <w:pPr>
        <w:pStyle w:val="ListParagraph"/>
        <w:numPr>
          <w:ilvl w:val="1"/>
          <w:numId w:val="27"/>
        </w:numPr>
      </w:pPr>
      <w:r>
        <w:t>Bind the listene</w:t>
      </w:r>
      <w:r w:rsidR="00FF7153">
        <w:t>r to the element with id="myid"</w:t>
      </w:r>
    </w:p>
    <w:p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'#myid' 'click'</w:t>
      </w:r>
      <w:r w:rsidR="00CA08ED" w:rsidRPr="006633C8">
        <w:rPr>
          <w:rStyle w:val="CodeChar"/>
        </w:rPr>
        <w:br/>
      </w:r>
    </w:p>
    <w:p w:rsidR="00FF7153" w:rsidRDefault="00CA08ED" w:rsidP="00DE1703">
      <w:pPr>
        <w:pStyle w:val="ListParagraph"/>
        <w:numPr>
          <w:ilvl w:val="1"/>
          <w:numId w:val="27"/>
        </w:numPr>
      </w:pPr>
      <w:r>
        <w:t>Bind the listener to al</w:t>
      </w:r>
      <w:r w:rsidR="00FF7153">
        <w:t>l elements with class="myclass"</w:t>
      </w:r>
    </w:p>
    <w:p w:rsidR="00CA08ED" w:rsidRPr="00CA08ED"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447908" w:rsidRPr="006633C8">
        <w:rPr>
          <w:rStyle w:val="CodeChar"/>
        </w:rPr>
        <w:t>Add _.Handler '.myclass' 'click'</w:t>
      </w:r>
      <w:r w:rsidR="00CA08ED">
        <w:rPr>
          <w:rStyle w:val="CodeChar"/>
        </w:rPr>
        <w:br/>
      </w:r>
    </w:p>
    <w:p w:rsidR="00CA08ED" w:rsidRDefault="00CA08ED" w:rsidP="00DE1703">
      <w:pPr>
        <w:pStyle w:val="ListParagraph"/>
        <w:numPr>
          <w:ilvl w:val="1"/>
          <w:numId w:val="27"/>
        </w:numPr>
      </w:pPr>
      <w:r>
        <w:t xml:space="preserve">Bind the listener to all &lt;div&gt; </w:t>
      </w:r>
      <w:r w:rsidR="00FF7153">
        <w:t xml:space="preserve">HTML </w:t>
      </w:r>
      <w:r>
        <w:t>elements</w:t>
      </w:r>
    </w:p>
    <w:p w:rsidR="00447908" w:rsidRDefault="00DC4E81" w:rsidP="00FF7153">
      <w:pPr>
        <w:pStyle w:val="Code"/>
        <w:ind w:left="1440" w:firstLine="720"/>
      </w:pPr>
      <w:r>
        <w:t xml:space="preserve">myHandler </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 xml:space="preserve"> </w:t>
      </w:r>
      <w:r w:rsidR="00447908">
        <w:t>Add _.Handler 'div'</w:t>
      </w:r>
      <w:r w:rsidR="00CA08ED">
        <w:t xml:space="preserve"> 'click'</w:t>
      </w:r>
      <w:r w:rsidR="00CA08ED">
        <w:br/>
      </w:r>
    </w:p>
    <w:p w:rsidR="00FF7153" w:rsidRDefault="00CA08ED" w:rsidP="00CA08ED">
      <w:pPr>
        <w:pStyle w:val="ListParagraph"/>
        <w:numPr>
          <w:ilvl w:val="1"/>
          <w:numId w:val="27"/>
        </w:numPr>
      </w:pPr>
      <w:r>
        <w:t>You</w:t>
      </w:r>
      <w:r w:rsidR="00FF7153">
        <w:t xml:space="preserve"> can specify multiple selectors</w:t>
      </w:r>
    </w:p>
    <w:p w:rsidR="00CA08ED" w:rsidRPr="00813144" w:rsidRDefault="00DC4E81" w:rsidP="00FF7153">
      <w:pPr>
        <w:pStyle w:val="ListParagraph"/>
        <w:ind w:left="1440" w:firstLine="720"/>
        <w:rPr>
          <w:rStyle w:val="CodeChar"/>
          <w:rFonts w:asciiTheme="minorHAnsi" w:hAnsiTheme="minorHAnsi"/>
          <w:sz w:val="22"/>
        </w:rPr>
      </w:pPr>
      <w:r w:rsidRPr="006633C8">
        <w:rPr>
          <w:rStyle w:val="CodeChar"/>
        </w:rPr>
        <w:t xml:space="preserve">myHandler </w:t>
      </w:r>
      <w:r w:rsidRPr="006633C8">
        <w:rPr>
          <w:rStyle w:val="Code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6633C8">
        <w:rPr>
          <w:rStyle w:val="CodeChar"/>
        </w:rPr>
        <w:t xml:space="preserve"> </w:t>
      </w:r>
      <w:r w:rsidR="00CA08ED" w:rsidRPr="006633C8">
        <w:rPr>
          <w:rStyle w:val="CodeChar"/>
        </w:rPr>
        <w:t>Add _.Handler '#myid, td' 'click'</w:t>
      </w:r>
      <w:r w:rsidR="00CA08ED">
        <w:rPr>
          <w:rStyle w:val="CodeChar"/>
        </w:rPr>
        <w:br/>
      </w:r>
      <w:r w:rsidR="00CA08ED" w:rsidRPr="006633C8">
        <w:t>Will bind the listener to the element with id="myid" AND all &lt;td&gt; elements.</w:t>
      </w:r>
    </w:p>
    <w:p w:rsidR="00813144" w:rsidRPr="00813144" w:rsidRDefault="00813144" w:rsidP="006B7C2F">
      <w:pPr>
        <w:pStyle w:val="APL"/>
        <w:shd w:val="clear" w:color="auto" w:fill="D9D9D9" w:themeFill="background1" w:themeFillShade="D9"/>
        <w:rPr>
          <w:b/>
        </w:rPr>
      </w:pPr>
      <w:r w:rsidRPr="00813144">
        <w:rPr>
          <w:b/>
        </w:rPr>
        <w:lastRenderedPageBreak/>
        <w:t>Events</w:t>
      </w:r>
    </w:p>
    <w:p w:rsidR="00813144" w:rsidRPr="00813144" w:rsidRDefault="00813144" w:rsidP="00813144">
      <w:pPr>
        <w:rPr>
          <w:b/>
        </w:rPr>
      </w:pPr>
      <w:r w:rsidRPr="00813144">
        <w:rPr>
          <w:rStyle w:val="CodeChar"/>
        </w:rPr>
        <w:t>Events</w:t>
      </w:r>
      <w:r>
        <w:t xml:space="preserve"> specifies what events the event listener should listen for.  It is a space-delimited list of events.</w:t>
      </w:r>
      <w:r w:rsidR="00DC4E81">
        <w:t xml:space="preserve">  </w:t>
      </w:r>
    </w:p>
    <w:p w:rsidR="00813144" w:rsidRDefault="00813144" w:rsidP="006633C8">
      <w:pPr>
        <w:pStyle w:val="Code"/>
        <w:ind w:firstLine="720"/>
      </w:pPr>
      <w:r w:rsidRPr="00847087">
        <w:rPr>
          <w:rStyle w:val="APLChar"/>
        </w:rPr>
        <w:t>my</w:t>
      </w:r>
      <w:r w:rsidR="006633C8">
        <w:rPr>
          <w:rStyle w:val="APLChar"/>
        </w:rPr>
        <w:t>Handler.Events</w:t>
      </w:r>
      <w:r w:rsidRPr="00847087">
        <w:rPr>
          <w:rStyle w:val="APLCha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Pr="00847087">
        <w:rPr>
          <w:rStyle w:val="APLChar"/>
        </w:rPr>
        <w:t>'</w:t>
      </w:r>
      <w:r w:rsidR="006633C8">
        <w:rPr>
          <w:rStyle w:val="APLChar"/>
        </w:rPr>
        <w:t>click</w:t>
      </w:r>
      <w:r>
        <w:rPr>
          <w:rStyle w:val="APLChar"/>
        </w:rPr>
        <w:t>'</w:t>
      </w:r>
      <w:r w:rsidR="006633C8">
        <w:rPr>
          <w:rStyle w:val="APLChar"/>
        </w:rPr>
        <w:t xml:space="preserve">            </w:t>
      </w:r>
      <w:r w:rsidR="006633C8">
        <w:rPr>
          <w:rStyle w:val="APLCha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rPr>
          <w:rStyle w:val="APLChar"/>
        </w:rPr>
        <w:t xml:space="preserve"> listen for click</w:t>
      </w:r>
      <w:r w:rsidR="006633C8">
        <w:rPr>
          <w:rStyle w:val="APLChar"/>
        </w:rPr>
        <w:br/>
      </w:r>
      <w:r w:rsidR="006633C8">
        <w:rPr>
          <w:rStyle w:val="APLChar"/>
        </w:rPr>
        <w:tab/>
        <w:t>myHandler.Events</w:t>
      </w:r>
      <w:r w:rsidR="006633C8">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rsidR="006633C8">
        <w:t xml:space="preserve">'click dblclick'   </w:t>
      </w:r>
      <w:r w:rsidR="006633C8">
        <w:rPr>
          <mc:AlternateContent>
            <mc:Choice Requires="w16se"/>
            <mc:Fallback>
              <w:rFonts w:eastAsia="APL385 Unicode" w:cs="APL385 Unicode"/>
            </mc:Fallback>
          </mc:AlternateContent>
        </w:rPr>
        <mc:AlternateContent>
          <mc:Choice Requires="w16se">
            <w16se:symEx w16se:font="APL385 Unicode" w16se:char="235D"/>
          </mc:Choice>
          <mc:Fallback>
            <w:t>⍝</w:t>
          </mc:Fallback>
        </mc:AlternateContent>
      </w:r>
      <w:r w:rsidR="006633C8">
        <w:t xml:space="preserve"> listen for click and dblclick</w:t>
      </w:r>
    </w:p>
    <w:p w:rsidR="003B52DE" w:rsidRDefault="003B52DE" w:rsidP="003B52DE">
      <w:r>
        <w:t xml:space="preserve">You can define your own events and use jQuery's trigger() method to trigger them in the client – see </w:t>
      </w:r>
      <w:r w:rsidRPr="00BC2FC4">
        <w:rPr>
          <w:rStyle w:val="APLChar"/>
        </w:rPr>
        <w:t>_.Timer</w:t>
      </w:r>
      <w:r>
        <w:t xml:space="preserve"> for an example of this.</w:t>
      </w:r>
    </w:p>
    <w:p w:rsidR="00BC2FC4" w:rsidRPr="00813144" w:rsidRDefault="00BC2FC4" w:rsidP="006B7C2F">
      <w:pPr>
        <w:pStyle w:val="APL"/>
        <w:shd w:val="clear" w:color="auto" w:fill="D9D9D9" w:themeFill="background1" w:themeFillShade="D9"/>
        <w:rPr>
          <w:b/>
        </w:rPr>
      </w:pPr>
      <w:r>
        <w:rPr>
          <w:b/>
        </w:rPr>
        <w:t>Callback</w:t>
      </w:r>
    </w:p>
    <w:p w:rsidR="006B7C2F" w:rsidRDefault="006B7C2F" w:rsidP="006633C8">
      <w:r w:rsidRPr="00C329D9">
        <w:rPr>
          <w:rStyle w:val="CodeChar"/>
          <w:szCs w:val="20"/>
        </w:rPr>
        <w:t>Callback</w:t>
      </w:r>
      <w:r w:rsidR="00BC2FC4">
        <w:t xml:space="preserve"> </w:t>
      </w:r>
      <w:r>
        <w:t xml:space="preserve">specifies where the event is to be handled.  Valid values for </w:t>
      </w:r>
      <w:r w:rsidRPr="00C329D9">
        <w:rPr>
          <w:rStyle w:val="CodeChar"/>
        </w:rPr>
        <w:t>Callback</w:t>
      </w:r>
      <w:r>
        <w:t xml:space="preserve"> are:</w:t>
      </w:r>
    </w:p>
    <w:p w:rsidR="006633C8" w:rsidRDefault="006B7C2F" w:rsidP="006B7C2F">
      <w:pPr>
        <w:pStyle w:val="ListParagraph"/>
        <w:numPr>
          <w:ilvl w:val="0"/>
          <w:numId w:val="27"/>
        </w:numPr>
      </w:pPr>
      <w:r w:rsidRPr="003B52DE">
        <w:rPr>
          <w:rStyle w:val="APLChar"/>
        </w:rPr>
        <w:t>1</w:t>
      </w:r>
      <w:r>
        <w:t xml:space="preserve"> (the default) – handle the event on the server by calling a function named </w:t>
      </w:r>
      <w:r w:rsidRPr="003B52DE">
        <w:rPr>
          <w:rStyle w:val="APLChar"/>
        </w:rPr>
        <w:t>APLJax</w:t>
      </w:r>
    </w:p>
    <w:p w:rsidR="006B7C2F" w:rsidRDefault="006B7C2F" w:rsidP="006B7C2F">
      <w:pPr>
        <w:pStyle w:val="ListParagraph"/>
        <w:numPr>
          <w:ilvl w:val="0"/>
          <w:numId w:val="27"/>
        </w:numPr>
      </w:pPr>
      <w:r w:rsidRPr="003B52DE">
        <w:rPr>
          <w:rStyle w:val="APLChar"/>
        </w:rPr>
        <w:t>'Name'</w:t>
      </w:r>
      <w:r>
        <w:t xml:space="preserve"> – handle the event on the server by calling a function named </w:t>
      </w:r>
      <w:r w:rsidRPr="003B52DE">
        <w:rPr>
          <w:rStyle w:val="APLChar"/>
        </w:rPr>
        <w:t>Name</w:t>
      </w:r>
    </w:p>
    <w:p w:rsidR="006B7C2F" w:rsidRDefault="006B7C2F" w:rsidP="006B7C2F">
      <w:pPr>
        <w:pStyle w:val="ListParagraph"/>
        <w:numPr>
          <w:ilvl w:val="0"/>
          <w:numId w:val="27"/>
        </w:numPr>
      </w:pPr>
      <w:r w:rsidRPr="003B52DE">
        <w:rPr>
          <w:rStyle w:val="APLChar"/>
        </w:rPr>
        <w:t>0</w:t>
      </w:r>
      <w:r>
        <w:t xml:space="preserve"> – handle the event in the client</w:t>
      </w:r>
    </w:p>
    <w:p w:rsidR="00813144" w:rsidRPr="00CA08ED" w:rsidRDefault="003B52DE" w:rsidP="00813144">
      <w:r>
        <w:t xml:space="preserve">If you have a simple page with a single handler, using the default behavior and using </w:t>
      </w:r>
      <w:r w:rsidRPr="003B52DE">
        <w:rPr>
          <w:rStyle w:val="APLChar"/>
        </w:rPr>
        <w:t>APLJax</w:t>
      </w:r>
      <w:r>
        <w:t>.  However, if you have several handlers you may want to write separate</w:t>
      </w:r>
    </w:p>
    <w:p w:rsidR="00E95BDE" w:rsidRPr="00813144" w:rsidRDefault="00E95BDE" w:rsidP="00E95BDE">
      <w:pPr>
        <w:pStyle w:val="APL"/>
        <w:shd w:val="clear" w:color="auto" w:fill="D9D9D9" w:themeFill="background1" w:themeFillShade="D9"/>
        <w:rPr>
          <w:b/>
        </w:rPr>
      </w:pPr>
      <w:r>
        <w:rPr>
          <w:b/>
        </w:rPr>
        <w:t>ClientData</w:t>
      </w:r>
    </w:p>
    <w:p w:rsidR="00450934" w:rsidRPr="00450934" w:rsidRDefault="00E95BDE" w:rsidP="00FF7153">
      <w:r>
        <w:rPr>
          <w:rStyle w:val="CodeChar"/>
        </w:rPr>
        <w:t>ClientData</w:t>
      </w:r>
      <w:r>
        <w:t xml:space="preserve"> specifies what information is to be sent from the client to the server.  </w:t>
      </w:r>
      <w:r w:rsidR="00FF7153">
        <w:t xml:space="preserve">See the section on </w:t>
      </w:r>
      <w:r w:rsidR="00FF7153" w:rsidRPr="00B420B4">
        <w:rPr>
          <w:rStyle w:val="CodeChar"/>
        </w:rPr>
        <w:t>ClientData</w:t>
      </w:r>
      <w:r w:rsidR="00FF7153">
        <w:t xml:space="preserve"> found later in this document.</w:t>
      </w:r>
    </w:p>
    <w:p w:rsidR="00C329D9" w:rsidRPr="00813144" w:rsidRDefault="00C329D9" w:rsidP="00C329D9">
      <w:pPr>
        <w:pStyle w:val="APL"/>
        <w:shd w:val="clear" w:color="auto" w:fill="D9D9D9" w:themeFill="background1" w:themeFillShade="D9"/>
        <w:rPr>
          <w:b/>
        </w:rPr>
      </w:pPr>
      <w:r>
        <w:rPr>
          <w:b/>
        </w:rPr>
        <w:t>Delegates</w:t>
      </w:r>
    </w:p>
    <w:p w:rsidR="003671A0" w:rsidRDefault="00C329D9" w:rsidP="003671A0">
      <w:r w:rsidRPr="00C329D9">
        <w:rPr>
          <w:rStyle w:val="CodeChar"/>
        </w:rPr>
        <w:t>Delegates</w:t>
      </w:r>
      <w:r w:rsidRPr="00C329D9">
        <w:t xml:space="preserve"> are used in jQuery's event handling framework primarily to address two circumstances.</w:t>
      </w:r>
    </w:p>
    <w:p w:rsidR="003671A0" w:rsidRDefault="003671A0" w:rsidP="003671A0">
      <w:pPr>
        <w:pStyle w:val="ListParagraph"/>
        <w:numPr>
          <w:ilvl w:val="0"/>
          <w:numId w:val="27"/>
        </w:numPr>
      </w:pPr>
      <w:r>
        <w:t>When the same event is to be bound to a large number of elements.  For instance, every cell in a large table.  Rather than internally bind a handler to every cell, it's more efficient to bind one handler to the table element itself and then specify the cells as delegates.</w:t>
      </w:r>
    </w:p>
    <w:p w:rsidR="003671A0" w:rsidRDefault="003671A0" w:rsidP="003671A0">
      <w:pPr>
        <w:pStyle w:val="ListParagraph"/>
        <w:numPr>
          <w:ilvl w:val="0"/>
          <w:numId w:val="27"/>
        </w:numPr>
      </w:pPr>
      <w:r>
        <w:t>When dynamic elements need handlers bound to them.  Event handlers are bound when the page is loaded. If, after it's loaded, a page creates new elements that need event handling, then you must use delegates.</w:t>
      </w:r>
    </w:p>
    <w:p w:rsidR="003671A0" w:rsidRPr="00C329D9" w:rsidRDefault="003671A0" w:rsidP="003671A0">
      <w:r>
        <w:t>See</w:t>
      </w:r>
      <w:r w:rsidRPr="003671A0">
        <w:t xml:space="preserve"> </w:t>
      </w:r>
      <w:hyperlink r:id="rId9" w:history="1">
        <w:r w:rsidRPr="006E6A7B">
          <w:rPr>
            <w:rStyle w:val="Hyperlink"/>
          </w:rPr>
          <w:t>https://learn.jquery.com/events/event-delegation/</w:t>
        </w:r>
      </w:hyperlink>
      <w:r>
        <w:t xml:space="preserve"> for a discussion on delegates.</w:t>
      </w:r>
    </w:p>
    <w:p w:rsidR="00B420B4" w:rsidRPr="00813144" w:rsidRDefault="00B420B4" w:rsidP="00B420B4">
      <w:pPr>
        <w:pStyle w:val="APL"/>
        <w:shd w:val="clear" w:color="auto" w:fill="D9D9D9" w:themeFill="background1" w:themeFillShade="D9"/>
        <w:rPr>
          <w:b/>
        </w:rPr>
      </w:pPr>
      <w:r>
        <w:rPr>
          <w:b/>
        </w:rPr>
        <w:t>Hourglass</w:t>
      </w:r>
    </w:p>
    <w:p w:rsidR="00B420B4" w:rsidRDefault="00B420B4" w:rsidP="00B420B4">
      <w:r w:rsidRPr="00B420B4">
        <w:rPr>
          <w:rStyle w:val="CodeChar"/>
        </w:rPr>
        <w:t>Hourglass</w:t>
      </w:r>
      <w:r>
        <w:t xml:space="preserve"> is a Boolean which indicates whether to change the cursor to an hourglass when an event is handled by the server.  This is intended for event whose server processing time may be lengthy.  Most events will be handled so quickly that flipping between the normal cursor/hourglass and back again isn't noticeable.  The default value is 1.  </w:t>
      </w:r>
    </w:p>
    <w:p w:rsidR="00B420B4" w:rsidRPr="00813144" w:rsidRDefault="00B420B4" w:rsidP="00B420B4">
      <w:pPr>
        <w:pStyle w:val="APL"/>
        <w:shd w:val="clear" w:color="auto" w:fill="D9D9D9" w:themeFill="background1" w:themeFillShade="D9"/>
        <w:rPr>
          <w:b/>
        </w:rPr>
      </w:pPr>
      <w:r>
        <w:rPr>
          <w:b/>
        </w:rPr>
        <w:t>Page</w:t>
      </w:r>
    </w:p>
    <w:p w:rsidR="00B420B4" w:rsidRDefault="00B420B4" w:rsidP="00B420B4">
      <w:r w:rsidRPr="00B420B4">
        <w:rPr>
          <w:rStyle w:val="CodeChar"/>
        </w:rPr>
        <w:lastRenderedPageBreak/>
        <w:t>Page</w:t>
      </w:r>
      <w:r>
        <w:t xml:space="preserve"> specifies the URL to which to direct the event handling.  As in the example at the beginning of this document, most events will be handled in the same page that rendered the original web content.  However, if you want to separate your event handling code to another page, set </w:t>
      </w:r>
      <w:r w:rsidRPr="00B420B4">
        <w:rPr>
          <w:rStyle w:val="CodeChar"/>
        </w:rPr>
        <w:t>Page</w:t>
      </w:r>
      <w:r>
        <w:t xml:space="preserve"> to the URL of </w:t>
      </w:r>
    </w:p>
    <w:p w:rsidR="00102E4A" w:rsidRPr="00813144" w:rsidRDefault="00102E4A" w:rsidP="00102E4A">
      <w:pPr>
        <w:pStyle w:val="APL"/>
        <w:shd w:val="clear" w:color="auto" w:fill="D9D9D9" w:themeFill="background1" w:themeFillShade="D9"/>
        <w:rPr>
          <w:b/>
        </w:rPr>
      </w:pPr>
      <w:r>
        <w:rPr>
          <w:b/>
        </w:rPr>
        <w:t>JavaScript</w:t>
      </w:r>
    </w:p>
    <w:p w:rsidR="00102E4A" w:rsidRPr="00184622" w:rsidRDefault="00B420B4" w:rsidP="00102E4A">
      <w:r>
        <w:rPr>
          <w:rStyle w:val="CodeChar"/>
        </w:rPr>
        <w:t>JavaScript</w:t>
      </w:r>
      <w:r w:rsidR="00102E4A">
        <w:t xml:space="preserve"> </w:t>
      </w:r>
      <w:r w:rsidR="00755CDA">
        <w:t xml:space="preserve">is any JavaScript code you would like to be run in the client </w:t>
      </w:r>
      <w:r w:rsidR="00755CDA" w:rsidRPr="00755CDA">
        <w:rPr>
          <w:b/>
        </w:rPr>
        <w:t>before</w:t>
      </w:r>
      <w:r w:rsidR="00755CDA">
        <w:t xml:space="preserve"> the event is signaled to the server.</w:t>
      </w:r>
    </w:p>
    <w:p w:rsidR="00102E4A" w:rsidRPr="00813144" w:rsidRDefault="00102E4A" w:rsidP="00102E4A">
      <w:pPr>
        <w:pStyle w:val="APL"/>
        <w:shd w:val="clear" w:color="auto" w:fill="D9D9D9" w:themeFill="background1" w:themeFillShade="D9"/>
        <w:rPr>
          <w:b/>
        </w:rPr>
      </w:pPr>
      <w:r>
        <w:rPr>
          <w:b/>
        </w:rPr>
        <w:t>jQueryWrap</w:t>
      </w:r>
    </w:p>
    <w:p w:rsidR="00A66FAA" w:rsidRDefault="00A66FAA" w:rsidP="00102E4A">
      <w:r>
        <w:rPr>
          <w:rStyle w:val="CodeChar"/>
        </w:rPr>
        <w:t>jQueryWrap</w:t>
      </w:r>
      <w:r w:rsidR="00102E4A">
        <w:t xml:space="preserve"> </w:t>
      </w:r>
      <w:r>
        <w:t xml:space="preserve">is a Boolean which </w:t>
      </w:r>
      <w:r w:rsidR="00102E4A">
        <w:t xml:space="preserve">specifies </w:t>
      </w:r>
      <w:r>
        <w:t>whether</w:t>
      </w:r>
      <w:r w:rsidR="00EC54FF">
        <w:t xml:space="preserve"> to wrap the handler in jQuery syntax so that the handler is defined and bound when the web page loads.  The default is 1.</w:t>
      </w:r>
    </w:p>
    <w:p w:rsidR="00EC54FF" w:rsidRDefault="00EC54FF" w:rsidP="00102E4A"/>
    <w:p w:rsidR="00102E4A" w:rsidRPr="00184622" w:rsidRDefault="00EC54FF" w:rsidP="00793F9E">
      <w:r>
        <w:t xml:space="preserve">This setting is </w:t>
      </w:r>
      <w:r w:rsidR="003D6A62">
        <w:t>for advanced use</w:t>
      </w:r>
      <w:r>
        <w:t xml:space="preserve"> </w:t>
      </w:r>
      <w:r w:rsidR="003D6A62">
        <w:t xml:space="preserve">when you </w:t>
      </w:r>
      <w:r>
        <w:t xml:space="preserve">want to generate </w:t>
      </w:r>
      <w:r w:rsidR="003D6A62">
        <w:t xml:space="preserve">and manipulate </w:t>
      </w:r>
      <w:r>
        <w:t>the handler</w:t>
      </w:r>
      <w:r w:rsidR="003D6A62">
        <w:t>'s</w:t>
      </w:r>
      <w:r>
        <w:t xml:space="preserve"> </w:t>
      </w:r>
      <w:r w:rsidR="003D6A62">
        <w:t xml:space="preserve">code </w:t>
      </w:r>
      <w:r w:rsidR="00793F9E">
        <w:t>for separate use.</w:t>
      </w:r>
      <w:r w:rsidR="00793F9E" w:rsidRPr="00184622">
        <w:t xml:space="preserve"> </w:t>
      </w:r>
    </w:p>
    <w:p w:rsidR="00102E4A" w:rsidRPr="00813144" w:rsidRDefault="00102E4A" w:rsidP="00102E4A">
      <w:pPr>
        <w:pStyle w:val="APL"/>
        <w:shd w:val="clear" w:color="auto" w:fill="D9D9D9" w:themeFill="background1" w:themeFillShade="D9"/>
        <w:rPr>
          <w:b/>
        </w:rPr>
      </w:pPr>
      <w:r>
        <w:rPr>
          <w:b/>
        </w:rPr>
        <w:t>ScriptWrap</w:t>
      </w:r>
    </w:p>
    <w:p w:rsidR="00793F9E" w:rsidRDefault="00793F9E" w:rsidP="00793F9E">
      <w:r>
        <w:rPr>
          <w:rStyle w:val="CodeChar"/>
        </w:rPr>
        <w:t>ScriptWrap</w:t>
      </w:r>
      <w:r>
        <w:t xml:space="preserve"> is a Boolean which specifies whether to wrap the handler in an HTML &lt;script&gt; element. The default is 1.</w:t>
      </w:r>
    </w:p>
    <w:p w:rsidR="003D6A62" w:rsidRDefault="003D6A62" w:rsidP="00793F9E"/>
    <w:p w:rsidR="00102E4A" w:rsidRPr="00184622" w:rsidRDefault="003D6A62" w:rsidP="00102E4A">
      <w:r>
        <w:t>This setting is for advanced use and is generally used when you want to combine several pieces of JavaScript into a single &lt;script&gt; element.</w:t>
      </w:r>
    </w:p>
    <w:p w:rsidR="00102E4A" w:rsidRPr="00813144" w:rsidRDefault="00102E4A" w:rsidP="00102E4A">
      <w:pPr>
        <w:pStyle w:val="APL"/>
        <w:shd w:val="clear" w:color="auto" w:fill="D9D9D9" w:themeFill="background1" w:themeFillShade="D9"/>
        <w:rPr>
          <w:b/>
        </w:rPr>
      </w:pPr>
      <w:r>
        <w:rPr>
          <w:b/>
        </w:rPr>
        <w:t>ForceInternal</w:t>
      </w:r>
    </w:p>
    <w:p w:rsidR="00102E4A" w:rsidRDefault="00793F9E" w:rsidP="003D6A62">
      <w:r>
        <w:rPr>
          <w:rStyle w:val="CodeChar"/>
        </w:rPr>
        <w:t>ForceInternal</w:t>
      </w:r>
      <w:r w:rsidR="00102E4A">
        <w:t xml:space="preserve"> </w:t>
      </w:r>
      <w:r w:rsidR="003D6A62">
        <w:t>indicates whether the event should be handled as a widget's "internal event".  This setting applies only to 3</w:t>
      </w:r>
      <w:r w:rsidR="003D6A62" w:rsidRPr="003D6A62">
        <w:rPr>
          <w:vertAlign w:val="superscript"/>
        </w:rPr>
        <w:t>rd</w:t>
      </w:r>
      <w:r w:rsidR="003D6A62">
        <w:t xml:space="preserve"> party widgets (jQuery and Syncfusion).</w:t>
      </w:r>
    </w:p>
    <w:p w:rsidR="003D6A62" w:rsidRDefault="003D6A62" w:rsidP="003D6A62"/>
    <w:p w:rsidR="003D6A62" w:rsidRDefault="003D6A62" w:rsidP="003D6A62">
      <w:r>
        <w:t xml:space="preserve">Widgets in JavaScript libraries like jQueryUI and Syncfusion will often have </w:t>
      </w:r>
      <w:r w:rsidR="00861B3E">
        <w:t xml:space="preserve">a list of </w:t>
      </w:r>
      <w:r>
        <w:t>events</w:t>
      </w:r>
      <w:r w:rsidR="00861B3E">
        <w:t xml:space="preserve"> – we call these "internal events" because the handler for them is defined within the widget's parameters.  </w:t>
      </w:r>
      <w:r w:rsidR="00A20C3E">
        <w:t xml:space="preserve">Internal events are handled slightly differently and may have different arguments.  </w:t>
      </w:r>
      <w:r>
        <w:t xml:space="preserve">The MiServer APIs for these JavaScript libraries have a public field, </w:t>
      </w:r>
      <w:r w:rsidRPr="003D6A62">
        <w:rPr>
          <w:rStyle w:val="CodeChar"/>
        </w:rPr>
        <w:t>InternalEvents</w:t>
      </w:r>
      <w:r>
        <w:t>, which lists the events tha</w:t>
      </w:r>
      <w:r w:rsidR="007B4484">
        <w:t>t are internal for the widget at the time the MiServer API was written.</w:t>
      </w:r>
    </w:p>
    <w:p w:rsidR="003D6A62" w:rsidRDefault="003D6A62" w:rsidP="003D6A62"/>
    <w:p w:rsidR="00F44128" w:rsidRDefault="003D6A62" w:rsidP="003D6A62">
      <w:r>
        <w:t xml:space="preserve">The default setting for </w:t>
      </w:r>
      <w:r w:rsidRPr="003D6A62">
        <w:rPr>
          <w:rStyle w:val="CodeChar"/>
        </w:rPr>
        <w:t>ForceInternal</w:t>
      </w:r>
      <w:r>
        <w:t xml:space="preserve"> is </w:t>
      </w:r>
      <w:r w:rsidRPr="003D6A62">
        <w:rPr>
          <w:rStyle w:val="CodeChar"/>
        </w:rPr>
        <w:t>¯1</w:t>
      </w:r>
      <w:r>
        <w:t xml:space="preserve"> which indicates to check </w:t>
      </w:r>
      <w:r w:rsidRPr="003D6A62">
        <w:rPr>
          <w:rStyle w:val="CodeChar"/>
        </w:rPr>
        <w:t>InternalEvents</w:t>
      </w:r>
      <w:r>
        <w:t xml:space="preserve"> for whether to treat the event as an internal event.  </w:t>
      </w:r>
    </w:p>
    <w:p w:rsidR="00F44128" w:rsidRDefault="00F44128" w:rsidP="003D6A62"/>
    <w:p w:rsidR="007B4484" w:rsidRDefault="003D6A62" w:rsidP="003D6A62">
      <w:r>
        <w:t xml:space="preserve">A setting of </w:t>
      </w:r>
      <w:r w:rsidRPr="003D6A62">
        <w:rPr>
          <w:rStyle w:val="CodeChar"/>
        </w:rPr>
        <w:t>1</w:t>
      </w:r>
      <w:r w:rsidR="00F44128">
        <w:t xml:space="preserve"> is used to the force </w:t>
      </w:r>
      <w:r>
        <w:t>the event to be treated as an internal event</w:t>
      </w:r>
      <w:r w:rsidR="00F44128">
        <w:t>.  You would set this in the (unlikely) case</w:t>
      </w:r>
      <w:r>
        <w:t xml:space="preserve"> </w:t>
      </w:r>
      <w:r w:rsidR="00F44128">
        <w:t>when the widget has an event that is not listed in InternalEvents.  This might happen if you install an updated ver</w:t>
      </w:r>
      <w:r w:rsidR="007B4484">
        <w:t xml:space="preserve">sion of a JavaScript library </w:t>
      </w:r>
      <w:r>
        <w:t>and</w:t>
      </w:r>
      <w:r w:rsidR="007B4484">
        <w:t xml:space="preserve"> new events have been introduced.  </w:t>
      </w:r>
    </w:p>
    <w:p w:rsidR="007B4484" w:rsidRDefault="007B4484" w:rsidP="003D6A62"/>
    <w:p w:rsidR="003D6A62" w:rsidRDefault="007B4484" w:rsidP="003D6A62">
      <w:r>
        <w:t>A setting of</w:t>
      </w:r>
      <w:r w:rsidR="003D6A62">
        <w:t xml:space="preserve"> </w:t>
      </w:r>
      <w:r w:rsidR="003D6A62" w:rsidRPr="003D6A62">
        <w:rPr>
          <w:rStyle w:val="CodeChar"/>
        </w:rPr>
        <w:t>0</w:t>
      </w:r>
      <w:r w:rsidR="003D6A62">
        <w:t xml:space="preserve"> means do not treat</w:t>
      </w:r>
      <w:r>
        <w:t xml:space="preserve"> the event as an internal event even if it's listed in </w:t>
      </w:r>
      <w:r w:rsidRPr="007B4484">
        <w:rPr>
          <w:rStyle w:val="CodeChar"/>
        </w:rPr>
        <w:t>InternalEvents</w:t>
      </w:r>
      <w:r>
        <w:t>.  It's unlikely that you'd ever use this setting, but it's included for completeness.</w:t>
      </w:r>
    </w:p>
    <w:p w:rsidR="00A20C3E" w:rsidRDefault="00A20C3E" w:rsidP="003D6A62"/>
    <w:p w:rsidR="00A20C3E" w:rsidRDefault="00A20C3E" w:rsidP="003D6A62">
      <w:r>
        <w:t>In general, the nuances of internal events are not important to the MiServer user.  But, it is recommended that the user review the source documentation for a widget to be familiar with which events are internal and what features may be of interest.</w:t>
      </w:r>
    </w:p>
    <w:p w:rsidR="00102E4A" w:rsidRPr="00813144" w:rsidRDefault="00102E4A" w:rsidP="00102E4A">
      <w:pPr>
        <w:pStyle w:val="APL"/>
        <w:shd w:val="clear" w:color="auto" w:fill="D9D9D9" w:themeFill="background1" w:themeFillShade="D9"/>
        <w:rPr>
          <w:b/>
        </w:rPr>
      </w:pPr>
      <w:r>
        <w:rPr>
          <w:b/>
        </w:rPr>
        <w:t>WidgetDef</w:t>
      </w:r>
    </w:p>
    <w:p w:rsidR="00A20C3E" w:rsidRDefault="00A20C3E" w:rsidP="00A20C3E">
      <w:r>
        <w:rPr>
          <w:rStyle w:val="CodeChar"/>
        </w:rPr>
        <w:t>WidgetDef</w:t>
      </w:r>
      <w:r w:rsidR="00102E4A">
        <w:t xml:space="preserve"> specifies </w:t>
      </w:r>
      <w:r>
        <w:t>the syntaxes used by a particular widget library for</w:t>
      </w:r>
    </w:p>
    <w:p w:rsidR="00102E4A" w:rsidRDefault="00A20C3E" w:rsidP="00A20C3E">
      <w:pPr>
        <w:pStyle w:val="ListParagraph"/>
        <w:numPr>
          <w:ilvl w:val="0"/>
          <w:numId w:val="29"/>
        </w:numPr>
      </w:pPr>
      <w:r>
        <w:t>the internal event handler syntax</w:t>
      </w:r>
    </w:p>
    <w:p w:rsidR="00A20C3E" w:rsidRDefault="00102E4A" w:rsidP="00A304E6">
      <w:pPr>
        <w:pStyle w:val="ListParagraph"/>
        <w:numPr>
          <w:ilvl w:val="0"/>
          <w:numId w:val="27"/>
        </w:numPr>
      </w:pPr>
      <w:r>
        <w:t xml:space="preserve">the </w:t>
      </w:r>
      <w:r w:rsidR="00A20C3E">
        <w:t>syntax to access the event object</w:t>
      </w:r>
    </w:p>
    <w:p w:rsidR="00102E4A" w:rsidRDefault="00102E4A" w:rsidP="00A304E6">
      <w:pPr>
        <w:pStyle w:val="ListParagraph"/>
        <w:numPr>
          <w:ilvl w:val="0"/>
          <w:numId w:val="27"/>
        </w:numPr>
      </w:pPr>
      <w:r>
        <w:t xml:space="preserve">the </w:t>
      </w:r>
      <w:r w:rsidR="00A20C3E">
        <w:t>syntax to access the widget's object model</w:t>
      </w:r>
    </w:p>
    <w:p w:rsidR="00102E4A" w:rsidRDefault="00102E4A" w:rsidP="00102E4A">
      <w:pPr>
        <w:pStyle w:val="ListParagraph"/>
        <w:numPr>
          <w:ilvl w:val="0"/>
          <w:numId w:val="27"/>
        </w:numPr>
      </w:pPr>
      <w:r>
        <w:t xml:space="preserve">the </w:t>
      </w:r>
      <w:r w:rsidR="00A20C3E">
        <w:t>syntax to access the widget itself</w:t>
      </w:r>
    </w:p>
    <w:p w:rsidR="004B307D" w:rsidRDefault="004B307D" w:rsidP="004B307D"/>
    <w:p w:rsidR="0042515E" w:rsidRPr="00184622" w:rsidRDefault="004B307D" w:rsidP="00447908">
      <w:r>
        <w:t>WidgetDef is primarily of interest to people who may want to incorporate additional JavaScript widget libraries into MiServer.</w:t>
      </w:r>
    </w:p>
    <w:p w:rsidR="00915EF8" w:rsidRDefault="00915EF8" w:rsidP="00915EF8">
      <w:pPr>
        <w:pStyle w:val="Heading4"/>
      </w:pPr>
      <w:r>
        <w:t>_.Handler Constructor</w:t>
      </w:r>
    </w:p>
    <w:p w:rsidR="00F261AC" w:rsidRDefault="00F261AC" w:rsidP="00F261AC">
      <w:pPr>
        <w:pStyle w:val="Code"/>
      </w:pPr>
      <w:r>
        <w:t>h</w:t>
      </w:r>
      <w:r>
        <w:rPr>
          <mc:AlternateContent>
            <mc:Choice Requires="w16se"/>
            <mc:Fallback>
              <w:rFonts w:eastAsia="APL385 Unicode" w:cs="APL385 Unicode"/>
            </mc:Fallback>
          </mc:AlternateContent>
        </w:rPr>
        <mc:AlternateContent>
          <mc:Choice Requires="w16se">
            <w16se:symEx w16se:font="APL385 Unicode" w16se:char="2190"/>
          </mc:Choice>
          <mc:Fallback>
            <w:t>←</w:t>
          </mc:Fallback>
        </mc:AlternateContent>
      </w:r>
      <w:r>
        <w:t>Add _.Handler [</w:t>
      </w:r>
      <w:r w:rsidR="00915EF8" w:rsidRPr="00122F96">
        <w:t xml:space="preserve">Selectors </w:t>
      </w:r>
      <w:r>
        <w:t>[</w:t>
      </w:r>
      <w:r w:rsidR="00915EF8" w:rsidRPr="00122F96">
        <w:t xml:space="preserve">Events </w:t>
      </w:r>
      <w:r>
        <w:t>[</w:t>
      </w:r>
      <w:r w:rsidR="00915EF8" w:rsidRPr="00122F96">
        <w:t xml:space="preserve">Callback </w:t>
      </w:r>
      <w:r>
        <w:t>[</w:t>
      </w:r>
      <w:r w:rsidR="00915EF8" w:rsidRPr="00122F96">
        <w:t xml:space="preserve">ClientData </w:t>
      </w:r>
      <w:r>
        <w:t>[</w:t>
      </w:r>
      <w:r w:rsidR="00915EF8" w:rsidRPr="00122F96">
        <w:t xml:space="preserve">Delegates </w:t>
      </w:r>
      <w:r>
        <w:t xml:space="preserve">   </w:t>
      </w:r>
    </w:p>
    <w:p w:rsidR="00915EF8" w:rsidRDefault="00F261AC" w:rsidP="00F261AC">
      <w:pPr>
        <w:pStyle w:val="Code"/>
      </w:pPr>
      <w:r>
        <w:t xml:space="preserve">                [</w:t>
      </w:r>
      <w:r w:rsidR="00915EF8" w:rsidRPr="00122F96">
        <w:t xml:space="preserve">JavaScript </w:t>
      </w:r>
      <w:r>
        <w:t>[</w:t>
      </w:r>
      <w:r w:rsidR="00915EF8" w:rsidRPr="00122F96">
        <w:t>Page</w:t>
      </w:r>
      <w:r>
        <w:t>]]]]]]]</w:t>
      </w:r>
    </w:p>
    <w:p w:rsidR="00122F96" w:rsidRPr="00316DF5" w:rsidRDefault="003671A0" w:rsidP="00316DF5">
      <w:r>
        <w:t>All arguments to the constructor are positional and optional.</w:t>
      </w:r>
    </w:p>
    <w:p w:rsidR="00450934" w:rsidRDefault="00450934">
      <w:pPr>
        <w:spacing w:after="200"/>
        <w:rPr>
          <w:rStyle w:val="Strong"/>
          <w:rFonts w:asciiTheme="majorHAnsi" w:eastAsiaTheme="majorEastAsia" w:hAnsiTheme="majorHAnsi" w:cstheme="majorBidi"/>
          <w:color w:val="4F81BD" w:themeColor="accent1"/>
        </w:rPr>
      </w:pPr>
      <w:r>
        <w:rPr>
          <w:rStyle w:val="Strong"/>
          <w:b w:val="0"/>
          <w:bCs w:val="0"/>
        </w:rPr>
        <w:br w:type="page"/>
      </w:r>
    </w:p>
    <w:p w:rsidR="003D27C3" w:rsidRDefault="006E2582" w:rsidP="003D27C3">
      <w:pPr>
        <w:pStyle w:val="Heading3"/>
        <w:rPr>
          <w:rStyle w:val="CodeChar"/>
        </w:rPr>
      </w:pPr>
      <w:r w:rsidRPr="00FD333A">
        <w:rPr>
          <w:rStyle w:val="Strong"/>
          <w:b/>
          <w:bCs/>
        </w:rPr>
        <w:lastRenderedPageBreak/>
        <w:t xml:space="preserve">Event Handling </w:t>
      </w:r>
      <w:r w:rsidR="003D27C3">
        <w:rPr>
          <w:rStyle w:val="Strong"/>
        </w:rPr>
        <w:t>–</w:t>
      </w:r>
      <w:r w:rsidRPr="00FD333A">
        <w:rPr>
          <w:rStyle w:val="Strong"/>
          <w:b/>
          <w:bCs/>
        </w:rPr>
        <w:t xml:space="preserve"> </w:t>
      </w:r>
      <w:r w:rsidR="00D654E0" w:rsidRPr="00450934">
        <w:rPr>
          <w:rStyle w:val="CodeChar"/>
        </w:rPr>
        <w:t>ClientData</w:t>
      </w:r>
      <w:bookmarkEnd w:id="0"/>
    </w:p>
    <w:p w:rsidR="005D402B" w:rsidRDefault="006E0AAB" w:rsidP="003D27C3">
      <w:pPr>
        <w:rPr>
          <w:rStyle w:val="Strong"/>
          <w:b w:val="0"/>
        </w:rPr>
      </w:pPr>
      <w:r>
        <w:rPr>
          <w:rStyle w:val="Strong"/>
        </w:rPr>
        <w:t>By default the callback mechanism will return:</w:t>
      </w:r>
    </w:p>
    <w:p w:rsidR="005D791F" w:rsidRDefault="006E0AAB" w:rsidP="004B307D">
      <w:pPr>
        <w:ind w:left="720"/>
        <w:rPr>
          <w:rStyle w:val="Strong"/>
          <w:b w:val="0"/>
        </w:rPr>
      </w:pPr>
      <w:r w:rsidRPr="005D402B">
        <w:rPr>
          <w:rStyle w:val="Strong"/>
          <w:rFonts w:ascii="APL385 Unicode" w:hAnsi="APL385 Unicode"/>
          <w:b w:val="0"/>
        </w:rPr>
        <w:t xml:space="preserve">_event </w:t>
      </w:r>
      <w:r w:rsidR="005D791F">
        <w:rPr>
          <w:rStyle w:val="Strong"/>
          <w:rFonts w:ascii="APL385 Unicode" w:hAnsi="APL385 Unicode"/>
          <w:b w:val="0"/>
        </w:rPr>
        <w:tab/>
      </w:r>
      <w:r w:rsidR="005D402B" w:rsidRPr="005D402B">
        <w:rPr>
          <w:rStyle w:val="Strong"/>
          <w:b w:val="0"/>
        </w:rPr>
        <w:t>the name of the event</w:t>
      </w:r>
      <w:r w:rsidRPr="005D402B">
        <w:rPr>
          <w:rStyle w:val="Strong"/>
          <w:rFonts w:ascii="APL385 Unicode" w:hAnsi="APL385 Unicode"/>
          <w:b w:val="0"/>
        </w:rPr>
        <w:br/>
        <w:t>_what</w:t>
      </w:r>
      <w:r w:rsidR="005D402B">
        <w:rPr>
          <w:rStyle w:val="Strong"/>
          <w:rFonts w:ascii="APL385 Unicode" w:hAnsi="APL385 Unicode"/>
          <w:b w:val="0"/>
        </w:rPr>
        <w:t xml:space="preserve">  </w:t>
      </w:r>
      <w:r w:rsidR="005D791F">
        <w:rPr>
          <w:rStyle w:val="Strong"/>
          <w:rFonts w:ascii="APL385 Unicode" w:hAnsi="APL385 Unicode"/>
          <w:b w:val="0"/>
        </w:rPr>
        <w:tab/>
      </w:r>
      <w:r w:rsidR="005D402B" w:rsidRPr="005D402B">
        <w:rPr>
          <w:rStyle w:val="Strong"/>
          <w:b w:val="0"/>
        </w:rPr>
        <w:t>the id/name of the element that triggered the event</w:t>
      </w:r>
    </w:p>
    <w:p w:rsidR="00C42CE6" w:rsidRDefault="005D791F" w:rsidP="005D402B">
      <w:pPr>
        <w:ind w:left="720"/>
        <w:rPr>
          <w:rStyle w:val="Strong"/>
          <w:b w:val="0"/>
        </w:rPr>
      </w:pPr>
      <w:r w:rsidRPr="005D791F">
        <w:rPr>
          <w:rStyle w:val="Strong"/>
          <w:rFonts w:ascii="APL385 Unicode" w:hAnsi="APL385 Unicode"/>
          <w:b w:val="0"/>
        </w:rPr>
        <w:t>_value</w:t>
      </w:r>
      <w:r>
        <w:rPr>
          <w:rStyle w:val="Strong"/>
          <w:rFonts w:ascii="APL385 Unicode" w:hAnsi="APL385 Unicode"/>
          <w:b w:val="0"/>
        </w:rPr>
        <w:tab/>
      </w:r>
      <w:r>
        <w:rPr>
          <w:rStyle w:val="Strong"/>
          <w:b w:val="0"/>
        </w:rPr>
        <w:t>the value of the element that triggered the event (if a value exists)</w:t>
      </w:r>
    </w:p>
    <w:p w:rsidR="003F26BD" w:rsidRDefault="00C42CE6" w:rsidP="004B307D">
      <w:pPr>
        <w:ind w:left="720"/>
        <w:rPr>
          <w:rStyle w:val="Strong"/>
          <w:b w:val="0"/>
        </w:rPr>
      </w:pPr>
      <w:r w:rsidRPr="00C42CE6">
        <w:rPr>
          <w:rStyle w:val="Strong"/>
          <w:rFonts w:ascii="APL385 Unicode" w:hAnsi="APL385 Unicode"/>
          <w:b w:val="0"/>
        </w:rPr>
        <w:t>_selector</w:t>
      </w:r>
      <w:r>
        <w:rPr>
          <w:rStyle w:val="Strong"/>
          <w:b w:val="0"/>
        </w:rPr>
        <w:tab/>
        <w:t>the selector of the handler</w:t>
      </w:r>
    </w:p>
    <w:p w:rsidR="00C42CE6" w:rsidRDefault="003F26BD" w:rsidP="003F26BD">
      <w:pPr>
        <w:rPr>
          <w:rStyle w:val="Strong"/>
          <w:b w:val="0"/>
        </w:rPr>
      </w:pPr>
      <w:r>
        <w:rPr>
          <w:rStyle w:val="Strong"/>
          <w:b w:val="0"/>
        </w:rPr>
        <w:t>These fields are directly available in your page when you handle an event.</w:t>
      </w:r>
      <w:r w:rsidR="006E0AAB" w:rsidRPr="005D402B">
        <w:rPr>
          <w:rStyle w:val="Strong"/>
          <w:rFonts w:ascii="APL385 Unicode" w:hAnsi="APL385 Unicode"/>
          <w:b w:val="0"/>
        </w:rPr>
        <w:br/>
      </w:r>
    </w:p>
    <w:p w:rsidR="00C42CE6" w:rsidRPr="006E0AAB" w:rsidRDefault="00C42CE6" w:rsidP="00C42CE6">
      <w:pPr>
        <w:rPr>
          <w:rStyle w:val="Strong"/>
          <w:b w:val="0"/>
        </w:rPr>
      </w:pPr>
      <w:r>
        <w:rPr>
          <w:rStyle w:val="Strong"/>
          <w:b w:val="0"/>
        </w:rPr>
        <w:t>You can specify other infor</w:t>
      </w:r>
      <w:r w:rsidR="00DE06D5">
        <w:rPr>
          <w:rStyle w:val="Strong"/>
          <w:b w:val="0"/>
        </w:rPr>
        <w:t>mation to be sent to the server using the following syntax:</w:t>
      </w:r>
    </w:p>
    <w:tbl>
      <w:tblPr>
        <w:tblStyle w:val="TableGrid"/>
        <w:tblW w:w="10080" w:type="dxa"/>
        <w:tblInd w:w="25" w:type="dxa"/>
        <w:tblLayout w:type="fixed"/>
        <w:tblCellMar>
          <w:top w:w="58" w:type="dxa"/>
          <w:left w:w="115" w:type="dxa"/>
          <w:bottom w:w="58" w:type="dxa"/>
          <w:right w:w="115" w:type="dxa"/>
        </w:tblCellMar>
        <w:tblLook w:val="04A0" w:firstRow="1" w:lastRow="0" w:firstColumn="1" w:lastColumn="0" w:noHBand="0" w:noVBand="1"/>
      </w:tblPr>
      <w:tblGrid>
        <w:gridCol w:w="1350"/>
        <w:gridCol w:w="8730"/>
      </w:tblGrid>
      <w:tr w:rsidR="00D654E0" w:rsidTr="005D791F">
        <w:tc>
          <w:tcPr>
            <w:tcW w:w="10080" w:type="dxa"/>
            <w:gridSpan w:val="2"/>
            <w:shd w:val="clear" w:color="auto" w:fill="D9D9D9" w:themeFill="background1" w:themeFillShade="D9"/>
          </w:tcPr>
          <w:p w:rsidR="00D654E0" w:rsidRDefault="00D654E0" w:rsidP="00450934">
            <w:pPr>
              <w:pStyle w:val="ListParagraph"/>
              <w:tabs>
                <w:tab w:val="left" w:pos="6039"/>
              </w:tabs>
              <w:ind w:left="0"/>
              <w:rPr>
                <w:rFonts w:ascii="APL385 Unicode" w:hAnsi="APL385 Unicode"/>
                <w:b/>
              </w:rPr>
            </w:pPr>
            <w:r>
              <w:rPr>
                <w:rFonts w:ascii="APL385 Unicode" w:hAnsi="APL385 Unicode"/>
                <w:b/>
              </w:rPr>
              <w:t xml:space="preserve">name </w:t>
            </w:r>
            <w:r w:rsidR="008C636D">
              <w:rPr>
                <w:rFonts w:ascii="APL385 Unicode" w:hAnsi="APL385 Unicode"/>
                <w:b/>
              </w:rPr>
              <w:t>type</w:t>
            </w:r>
            <w:r w:rsidR="00DE06D5">
              <w:rPr>
                <w:rFonts w:ascii="APL385 Unicode" w:hAnsi="APL385 Unicode"/>
                <w:b/>
              </w:rPr>
              <w:t xml:space="preserve"> [argument] [</w:t>
            </w:r>
            <w:r w:rsidR="00450934">
              <w:rPr>
                <w:rFonts w:ascii="APL385 Unicode" w:hAnsi="APL385 Unicode"/>
                <w:b/>
              </w:rPr>
              <w:t>selector</w:t>
            </w:r>
            <w:r w:rsidR="00DE06D5">
              <w:rPr>
                <w:rFonts w:ascii="APL385 Unicode" w:hAnsi="APL385 Unicode"/>
                <w:b/>
              </w:rPr>
              <w:t>]</w:t>
            </w:r>
          </w:p>
          <w:p w:rsidR="00BE7984" w:rsidRDefault="00BE7984" w:rsidP="00BE7984">
            <w:r>
              <w:t xml:space="preserve">If the </w:t>
            </w:r>
            <w:r w:rsidR="008C636D">
              <w:t>type</w:t>
            </w:r>
            <w:r>
              <w:t xml:space="preserve"> does not use an argument, then selector can be in the 3</w:t>
            </w:r>
            <w:r w:rsidRPr="00BE7984">
              <w:rPr>
                <w:vertAlign w:val="superscript"/>
              </w:rPr>
              <w:t>rd</w:t>
            </w:r>
            <w:r>
              <w:t xml:space="preserve"> position.  </w:t>
            </w:r>
            <w:r>
              <w:br/>
              <w:t>In other words:</w:t>
            </w:r>
          </w:p>
          <w:p w:rsidR="00BE7984" w:rsidRPr="006D6B4F" w:rsidRDefault="00BE7984" w:rsidP="00BE7984">
            <w:r w:rsidRPr="00BE7984">
              <w:rPr>
                <w:rStyle w:val="CodeChar"/>
                <w:b/>
              </w:rPr>
              <w:t>'data' 'val' '' '#selector'</w:t>
            </w:r>
            <w:r>
              <w:t xml:space="preserve"> </w:t>
            </w:r>
            <w:r>
              <w:tab/>
              <w:t xml:space="preserve">and </w:t>
            </w:r>
            <w:r>
              <w:br/>
            </w:r>
            <w:r w:rsidRPr="00BE7984">
              <w:rPr>
                <w:rStyle w:val="CodeChar"/>
                <w:b/>
              </w:rPr>
              <w:t>'data' 'val' '#selector'</w:t>
            </w:r>
            <w:r>
              <w:t xml:space="preserve"> </w:t>
            </w:r>
            <w:r>
              <w:tab/>
              <w:t xml:space="preserve">are equivalent </w:t>
            </w:r>
            <w:r w:rsidR="003A59C1">
              <w:rPr>
                <w:b/>
              </w:rPr>
              <w:t>because val does not use an</w:t>
            </w:r>
            <w:r w:rsidRPr="003A59C1">
              <w:rPr>
                <w:b/>
              </w:rPr>
              <w:t xml:space="preserve"> argument</w:t>
            </w:r>
            <w:r>
              <w:t>.</w:t>
            </w:r>
          </w:p>
        </w:tc>
      </w:tr>
      <w:tr w:rsidR="00D654E0" w:rsidTr="005D791F">
        <w:tc>
          <w:tcPr>
            <w:tcW w:w="1350" w:type="dxa"/>
          </w:tcPr>
          <w:p w:rsidR="00D654E0" w:rsidRPr="00F448E2" w:rsidRDefault="00BE7984" w:rsidP="006E2582">
            <w:pPr>
              <w:pStyle w:val="ListParagraph"/>
              <w:tabs>
                <w:tab w:val="left" w:pos="6039"/>
              </w:tabs>
              <w:ind w:left="0"/>
              <w:rPr>
                <w:rFonts w:ascii="APL385 Unicode" w:hAnsi="APL385 Unicode"/>
                <w:b/>
              </w:rPr>
            </w:pPr>
            <w:r>
              <w:rPr>
                <w:rFonts w:ascii="APL385 Unicode" w:hAnsi="APL385 Unicode"/>
                <w:b/>
              </w:rPr>
              <w:t>n</w:t>
            </w:r>
            <w:r w:rsidR="006E0AAB">
              <w:rPr>
                <w:rFonts w:ascii="APL385 Unicode" w:hAnsi="APL385 Unicode"/>
                <w:b/>
              </w:rPr>
              <w:t>ame</w:t>
            </w:r>
          </w:p>
        </w:tc>
        <w:tc>
          <w:tcPr>
            <w:tcW w:w="8730" w:type="dxa"/>
          </w:tcPr>
          <w:p w:rsidR="00D654E0" w:rsidRDefault="006E0AAB" w:rsidP="006E2582">
            <w:pPr>
              <w:pStyle w:val="ListParagraph"/>
              <w:tabs>
                <w:tab w:val="left" w:pos="6039"/>
              </w:tabs>
              <w:ind w:left="0"/>
            </w:pPr>
            <w:r>
              <w:t>the name to give the data on the server side</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selector</w:t>
            </w:r>
          </w:p>
        </w:tc>
        <w:tc>
          <w:tcPr>
            <w:tcW w:w="8730" w:type="dxa"/>
          </w:tcPr>
          <w:p w:rsidR="00450934" w:rsidRDefault="006E0AAB" w:rsidP="006E2582">
            <w:pPr>
              <w:pStyle w:val="ListParagraph"/>
              <w:tabs>
                <w:tab w:val="left" w:pos="6039"/>
              </w:tabs>
              <w:ind w:left="0"/>
            </w:pPr>
            <w:r>
              <w:t xml:space="preserve">jQuery/CSS selector </w:t>
            </w:r>
            <w:r w:rsidR="00450934">
              <w:t xml:space="preserve">of or a reference to </w:t>
            </w:r>
            <w:r>
              <w:t>the element from which to get the data</w:t>
            </w:r>
            <w:r>
              <w:br/>
              <w:t>if omitted, use the element to which the handler is bound</w:t>
            </w:r>
          </w:p>
        </w:tc>
      </w:tr>
      <w:tr w:rsidR="00D654E0" w:rsidTr="003A59C1">
        <w:trPr>
          <w:cantSplit/>
        </w:trPr>
        <w:tc>
          <w:tcPr>
            <w:tcW w:w="1350" w:type="dxa"/>
          </w:tcPr>
          <w:p w:rsidR="00D654E0" w:rsidRPr="00F448E2" w:rsidRDefault="008C636D" w:rsidP="006E2582">
            <w:pPr>
              <w:pStyle w:val="ListParagraph"/>
              <w:tabs>
                <w:tab w:val="left" w:pos="6039"/>
              </w:tabs>
              <w:ind w:left="0"/>
              <w:rPr>
                <w:rFonts w:ascii="APL385 Unicode" w:hAnsi="APL385 Unicode"/>
                <w:b/>
              </w:rPr>
            </w:pPr>
            <w:r>
              <w:rPr>
                <w:rFonts w:ascii="APL385 Unicode" w:hAnsi="APL385 Unicode"/>
                <w:b/>
              </w:rPr>
              <w:t>type</w:t>
            </w:r>
          </w:p>
        </w:tc>
        <w:tc>
          <w:tcPr>
            <w:tcW w:w="8730" w:type="dxa"/>
          </w:tcPr>
          <w:p w:rsidR="00AB4845" w:rsidRDefault="008C636D" w:rsidP="006E2582">
            <w:pPr>
              <w:pStyle w:val="ListParagraph"/>
              <w:tabs>
                <w:tab w:val="left" w:pos="6039"/>
              </w:tabs>
              <w:ind w:left="0"/>
            </w:pPr>
            <w:r>
              <w:t>the type of data to return</w:t>
            </w:r>
          </w:p>
          <w:tbl>
            <w:tblPr>
              <w:tblStyle w:val="TableGrid"/>
              <w:tblW w:w="8586" w:type="dxa"/>
              <w:tblLayout w:type="fixed"/>
              <w:tblLook w:val="04A0" w:firstRow="1" w:lastRow="0" w:firstColumn="1" w:lastColumn="0" w:noHBand="0" w:noVBand="1"/>
            </w:tblPr>
            <w:tblGrid>
              <w:gridCol w:w="1590"/>
              <w:gridCol w:w="6996"/>
            </w:tblGrid>
            <w:tr w:rsidR="00AB4845" w:rsidTr="003F26BD">
              <w:tc>
                <w:tcPr>
                  <w:tcW w:w="1590" w:type="dxa"/>
                  <w:shd w:val="clear" w:color="auto" w:fill="D9D9D9" w:themeFill="background1" w:themeFillShade="D9"/>
                </w:tcPr>
                <w:p w:rsidR="00AB4845" w:rsidRPr="00AB4845" w:rsidRDefault="008C636D" w:rsidP="006E2582">
                  <w:pPr>
                    <w:pStyle w:val="ListParagraph"/>
                    <w:tabs>
                      <w:tab w:val="left" w:pos="6039"/>
                    </w:tabs>
                    <w:ind w:left="0"/>
                    <w:rPr>
                      <w:rFonts w:ascii="APL385 Unicode" w:hAnsi="APL385 Unicode"/>
                      <w:b/>
                    </w:rPr>
                  </w:pPr>
                  <w:r>
                    <w:rPr>
                      <w:rFonts w:ascii="APL385 Unicode" w:hAnsi="APL385 Unicode"/>
                      <w:b/>
                    </w:rPr>
                    <w:t>type</w:t>
                  </w:r>
                </w:p>
              </w:tc>
              <w:tc>
                <w:tcPr>
                  <w:tcW w:w="6996" w:type="dxa"/>
                  <w:shd w:val="clear" w:color="auto" w:fill="D9D9D9" w:themeFill="background1" w:themeFillShade="D9"/>
                </w:tcPr>
                <w:p w:rsidR="00AB4845" w:rsidRPr="00AB4845" w:rsidRDefault="00450934" w:rsidP="006E2582">
                  <w:pPr>
                    <w:pStyle w:val="ListParagraph"/>
                    <w:tabs>
                      <w:tab w:val="left" w:pos="6039"/>
                    </w:tabs>
                    <w:ind w:left="0"/>
                    <w:rPr>
                      <w:b/>
                    </w:rPr>
                  </w:pPr>
                  <w:r w:rsidRPr="00AB4845">
                    <w:rPr>
                      <w:b/>
                    </w:rPr>
                    <w:t>R</w:t>
                  </w:r>
                  <w:r w:rsidR="00AB4845" w:rsidRPr="00AB4845">
                    <w:rPr>
                      <w:b/>
                    </w:rPr>
                    <w:t>eturns</w:t>
                  </w:r>
                </w:p>
              </w:tc>
            </w:tr>
            <w:tr w:rsidR="00AB4845" w:rsidTr="003F26BD">
              <w:tc>
                <w:tcPr>
                  <w:tcW w:w="1590" w:type="dxa"/>
                </w:tcPr>
                <w:p w:rsidR="00AB4845" w:rsidRPr="00AB4845" w:rsidRDefault="003A59C1" w:rsidP="006E2582">
                  <w:pPr>
                    <w:pStyle w:val="ListParagraph"/>
                    <w:tabs>
                      <w:tab w:val="left" w:pos="6039"/>
                    </w:tabs>
                    <w:ind w:left="0"/>
                    <w:rPr>
                      <w:rFonts w:ascii="APL385 Unicode" w:hAnsi="APL385 Unicode"/>
                      <w:b/>
                    </w:rPr>
                  </w:pPr>
                  <w:r>
                    <w:rPr>
                      <w:rFonts w:ascii="APL385 Unicode" w:hAnsi="APL385 Unicode"/>
                      <w:b/>
                    </w:rPr>
                    <w:t>a</w:t>
                  </w:r>
                  <w:r w:rsidR="00AB4845" w:rsidRPr="00AB4845">
                    <w:rPr>
                      <w:rFonts w:ascii="APL385 Unicode" w:hAnsi="APL385 Unicode"/>
                      <w:b/>
                    </w:rPr>
                    <w:t>ttr</w:t>
                  </w:r>
                  <w:r w:rsidR="00B806CF">
                    <w:rPr>
                      <w:rStyle w:val="FootnoteReference"/>
                      <w:rFonts w:ascii="APL385 Unicode" w:hAnsi="APL385 Unicode"/>
                      <w:b/>
                    </w:rPr>
                    <w:footnoteReference w:id="1"/>
                  </w:r>
                </w:p>
              </w:tc>
              <w:tc>
                <w:tcPr>
                  <w:tcW w:w="6996" w:type="dxa"/>
                </w:tcPr>
                <w:p w:rsidR="00AB4845" w:rsidRDefault="00AB4845" w:rsidP="006E2582">
                  <w:pPr>
                    <w:pStyle w:val="ListParagraph"/>
                    <w:tabs>
                      <w:tab w:val="left" w:pos="6039"/>
                    </w:tabs>
                    <w:ind w:left="0"/>
                  </w:pPr>
                  <w:r>
                    <w:t xml:space="preserve">an HTML </w:t>
                  </w:r>
                  <w:r w:rsidR="00DE1F44">
                    <w:t xml:space="preserve">element </w:t>
                  </w:r>
                  <w:r>
                    <w:t>attribute</w:t>
                  </w:r>
                </w:p>
              </w:tc>
            </w:tr>
            <w:tr w:rsidR="00DE1F44" w:rsidTr="003F26BD">
              <w:tc>
                <w:tcPr>
                  <w:tcW w:w="1590" w:type="dxa"/>
                </w:tcPr>
                <w:p w:rsidR="00DE1F44" w:rsidRPr="00B806CF" w:rsidRDefault="00DE1F44" w:rsidP="00DE1F44">
                  <w:pPr>
                    <w:pStyle w:val="ListParagraph"/>
                    <w:tabs>
                      <w:tab w:val="left" w:pos="6039"/>
                    </w:tabs>
                    <w:ind w:left="0"/>
                    <w:rPr>
                      <w:rFonts w:ascii="APL385 Unicode" w:hAnsi="APL385 Unicode"/>
                      <w:b/>
                      <w:vertAlign w:val="superscript"/>
                    </w:rPr>
                  </w:pPr>
                  <w:r>
                    <w:rPr>
                      <w:rFonts w:ascii="APL385 Unicode" w:hAnsi="APL385 Unicode"/>
                      <w:b/>
                    </w:rPr>
                    <w:t>prop</w:t>
                  </w:r>
                  <w:r w:rsidR="00B806CF">
                    <w:rPr>
                      <w:rFonts w:ascii="APL385 Unicode" w:hAnsi="APL385 Unicode"/>
                      <w:b/>
                      <w:vertAlign w:val="superscript"/>
                    </w:rPr>
                    <w:t>1</w:t>
                  </w:r>
                </w:p>
              </w:tc>
              <w:tc>
                <w:tcPr>
                  <w:tcW w:w="6996" w:type="dxa"/>
                </w:tcPr>
                <w:p w:rsidR="00DE1F44" w:rsidRDefault="00B806CF" w:rsidP="00DE1F44">
                  <w:pPr>
                    <w:pStyle w:val="ListParagraph"/>
                    <w:tabs>
                      <w:tab w:val="left" w:pos="6039"/>
                    </w:tabs>
                    <w:ind w:left="0"/>
                  </w:pPr>
                  <w:r>
                    <w:t>a JavaScript DOM property</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c</w:t>
                  </w:r>
                  <w:r w:rsidRPr="00AB4845">
                    <w:rPr>
                      <w:rFonts w:ascii="APL385 Unicode" w:hAnsi="APL385 Unicode"/>
                      <w:b/>
                    </w:rPr>
                    <w:t>ss</w:t>
                  </w:r>
                </w:p>
              </w:tc>
              <w:tc>
                <w:tcPr>
                  <w:tcW w:w="6996" w:type="dxa"/>
                </w:tcPr>
                <w:p w:rsidR="00DE1F44" w:rsidRDefault="00DE1F44" w:rsidP="00DE1F44">
                  <w:pPr>
                    <w:pStyle w:val="ListParagraph"/>
                    <w:tabs>
                      <w:tab w:val="left" w:pos="6039"/>
                    </w:tabs>
                    <w:ind w:left="0"/>
                  </w:pPr>
                  <w:r>
                    <w:t>a CSS setting</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is</w:t>
                  </w:r>
                </w:p>
              </w:tc>
              <w:tc>
                <w:tcPr>
                  <w:tcW w:w="6996" w:type="dxa"/>
                </w:tcPr>
                <w:p w:rsidR="00DE1F44" w:rsidRDefault="00DE1F44" w:rsidP="00DE1F44">
                  <w:pPr>
                    <w:pStyle w:val="ListParagraph"/>
                    <w:tabs>
                      <w:tab w:val="left" w:pos="6039"/>
                    </w:tabs>
                    <w:ind w:left="0"/>
                  </w:pPr>
                  <w:r>
                    <w:t>specific settings – see jQuery.is()</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h</w:t>
                  </w:r>
                  <w:r w:rsidRPr="00AB4845">
                    <w:rPr>
                      <w:rFonts w:ascii="APL385 Unicode" w:hAnsi="APL385 Unicode"/>
                      <w:b/>
                    </w:rPr>
                    <w:t>tml</w:t>
                  </w:r>
                </w:p>
              </w:tc>
              <w:tc>
                <w:tcPr>
                  <w:tcW w:w="6996" w:type="dxa"/>
                </w:tcPr>
                <w:p w:rsidR="00DE1F44" w:rsidRDefault="00DE1F44" w:rsidP="00DE1F44">
                  <w:pPr>
                    <w:pStyle w:val="ListParagraph"/>
                    <w:tabs>
                      <w:tab w:val="left" w:pos="6039"/>
                    </w:tabs>
                    <w:ind w:left="0"/>
                  </w:pPr>
                  <w:r>
                    <w:t>the HTML content</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val</w:t>
                  </w:r>
                </w:p>
              </w:tc>
              <w:tc>
                <w:tcPr>
                  <w:tcW w:w="6996" w:type="dxa"/>
                </w:tcPr>
                <w:p w:rsidR="00DE1F44" w:rsidRDefault="00DE1F44" w:rsidP="00DE1F44">
                  <w:pPr>
                    <w:pStyle w:val="ListParagraph"/>
                    <w:tabs>
                      <w:tab w:val="left" w:pos="6039"/>
                    </w:tabs>
                    <w:ind w:left="0"/>
                  </w:pPr>
                  <w:r>
                    <w:t>the value of the element (generally applies only to form elements)</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option</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method</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event</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argument</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this</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model</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ui</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e</w:t>
                  </w:r>
                  <w:r w:rsidRPr="00AB4845">
                    <w:rPr>
                      <w:rFonts w:ascii="APL385 Unicode" w:hAnsi="APL385 Unicode"/>
                      <w:b/>
                    </w:rPr>
                    <w:t>val</w:t>
                  </w:r>
                </w:p>
              </w:tc>
              <w:tc>
                <w:tcPr>
                  <w:tcW w:w="6996" w:type="dxa"/>
                </w:tcPr>
                <w:p w:rsidR="00DE1F44" w:rsidRDefault="00DE1F44" w:rsidP="00DE1F44">
                  <w:pPr>
                    <w:pStyle w:val="ListParagraph"/>
                    <w:tabs>
                      <w:tab w:val="left" w:pos="6039"/>
                    </w:tabs>
                    <w:ind w:left="0"/>
                  </w:pPr>
                  <w:r>
                    <w:t>the result of the evaluation of a JavaScript string</w:t>
                  </w: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w:rFonts w:ascii="APL385 Unicode" w:hAnsi="APL385 Unicode"/>
                      <w:b/>
                    </w:rPr>
                    <w:t>js</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s</w:t>
                  </w:r>
                  <w:r w:rsidRPr="00AB4845">
                    <w:rPr>
                      <w:rFonts w:ascii="APL385 Unicode" w:hAnsi="APL385 Unicode"/>
                      <w:b/>
                    </w:rPr>
                    <w:t>tring</w:t>
                  </w:r>
                </w:p>
              </w:tc>
              <w:tc>
                <w:tcPr>
                  <w:tcW w:w="6996" w:type="dxa"/>
                </w:tcPr>
                <w:p w:rsidR="00DE1F44" w:rsidRDefault="00DE1F44" w:rsidP="00DE1F44">
                  <w:pPr>
                    <w:pStyle w:val="ListParagraph"/>
                    <w:tabs>
                      <w:tab w:val="left" w:pos="6039"/>
                    </w:tabs>
                    <w:ind w:left="0"/>
                  </w:pPr>
                  <w:r>
                    <w:t>constant string</w:t>
                  </w:r>
                </w:p>
              </w:tc>
            </w:tr>
            <w:tr w:rsidR="00DE1F44" w:rsidTr="003F26BD">
              <w:tc>
                <w:tcPr>
                  <w:tcW w:w="1590" w:type="dxa"/>
                </w:tcPr>
                <w:p w:rsidR="00DE1F44" w:rsidRPr="00AB4845" w:rsidRDefault="00DE1F44" w:rsidP="00DE1F44">
                  <w:pPr>
                    <w:pStyle w:val="ListParagraph"/>
                    <w:tabs>
                      <w:tab w:val="left" w:pos="6039"/>
                    </w:tabs>
                    <w:ind w:left="0"/>
                    <w:rPr>
                      <w:rFonts w:ascii="APL385 Unicode" w:hAnsi="APL385 Unicode"/>
                      <w:b/>
                    </w:rPr>
                  </w:pPr>
                  <w:r>
                    <w:rPr>
                      <w:rFonts w:ascii="APL385 Unicode" w:hAnsi="APL385 Unicode"/>
                      <w:b/>
                    </w:rPr>
                    <w:t>serialize</w:t>
                  </w:r>
                </w:p>
              </w:tc>
              <w:tc>
                <w:tcPr>
                  <w:tcW w:w="6996" w:type="dxa"/>
                </w:tcPr>
                <w:p w:rsidR="00DE1F44" w:rsidRDefault="00DE1F44" w:rsidP="00DE1F44">
                  <w:pPr>
                    <w:pStyle w:val="ListParagraph"/>
                    <w:tabs>
                      <w:tab w:val="left" w:pos="6039"/>
                    </w:tabs>
                    <w:ind w:left="0"/>
                  </w:pPr>
                </w:p>
              </w:tc>
            </w:tr>
            <w:tr w:rsidR="00DE1F44" w:rsidTr="003F26BD">
              <w:tc>
                <w:tcPr>
                  <w:tcW w:w="1590" w:type="dxa"/>
                </w:tcPr>
                <w:p w:rsidR="00DE1F44" w:rsidRDefault="00DE1F44" w:rsidP="00DE1F44">
                  <w:pPr>
                    <w:pStyle w:val="ListParagraph"/>
                    <w:tabs>
                      <w:tab w:val="left" w:pos="6039"/>
                    </w:tabs>
                    <w:ind w:left="0"/>
                    <w:rPr>
                      <w:rFonts w:ascii="APL385 Unicode" w:hAnsi="APL385 Unicode"/>
                      <w:b/>
                    </w:rPr>
                  </w:pPr>
                  <w:r>
                    <w:rPr>
                      <mc:AlternateContent>
                        <mc:Choice Requires="w16se">
                          <w:rFonts w:ascii="APL385 Unicode" w:hAnsi="APL385 Unicode"/>
                        </mc:Choice>
                        <mc:Fallback>
                          <w:rFonts w:ascii="APL385 Unicode" w:eastAsia="APL385 Unicode" w:hAnsi="APL385 Unicode" w:cs="APL385 Unicode"/>
                        </mc:Fallback>
                      </mc:AlternateContent>
                      <w:b/>
                    </w:rPr>
                    <mc:AlternateContent>
                      <mc:Choice Requires="w16se">
                        <w16se:symEx w16se:font="APL385 Unicode" w16se:char="234E"/>
                      </mc:Choice>
                      <mc:Fallback>
                        <w:t>⍎</w:t>
                      </mc:Fallback>
                    </mc:AlternateContent>
                  </w:r>
                </w:p>
              </w:tc>
              <w:tc>
                <w:tcPr>
                  <w:tcW w:w="6996" w:type="dxa"/>
                </w:tcPr>
                <w:p w:rsidR="00DE1F44" w:rsidRDefault="00DE1F44" w:rsidP="00DE1F44">
                  <w:pPr>
                    <w:pStyle w:val="ListParagraph"/>
                    <w:tabs>
                      <w:tab w:val="left" w:pos="6039"/>
                    </w:tabs>
                    <w:ind w:left="0"/>
                  </w:pPr>
                </w:p>
              </w:tc>
            </w:tr>
          </w:tbl>
          <w:p w:rsidR="003A59C1" w:rsidRDefault="003A59C1" w:rsidP="006E2582">
            <w:pPr>
              <w:pStyle w:val="ListParagraph"/>
              <w:tabs>
                <w:tab w:val="left" w:pos="6039"/>
              </w:tabs>
              <w:ind w:left="0"/>
            </w:pPr>
          </w:p>
        </w:tc>
      </w:tr>
      <w:tr w:rsidR="00D654E0" w:rsidTr="003A59C1">
        <w:trPr>
          <w:cantSplit/>
        </w:trPr>
        <w:tc>
          <w:tcPr>
            <w:tcW w:w="1350" w:type="dxa"/>
          </w:tcPr>
          <w:p w:rsidR="00D654E0" w:rsidRDefault="00450934" w:rsidP="00AB4845">
            <w:pPr>
              <w:pStyle w:val="ListParagraph"/>
              <w:tabs>
                <w:tab w:val="left" w:pos="6039"/>
              </w:tabs>
              <w:ind w:left="0"/>
              <w:rPr>
                <w:rFonts w:ascii="APL385 Unicode" w:hAnsi="APL385 Unicode"/>
                <w:b/>
              </w:rPr>
            </w:pPr>
            <w:r>
              <w:rPr>
                <w:rFonts w:ascii="APL385 Unicode" w:hAnsi="APL385 Unicode"/>
                <w:b/>
              </w:rPr>
              <w:lastRenderedPageBreak/>
              <w:t>argument</w:t>
            </w:r>
          </w:p>
        </w:tc>
        <w:tc>
          <w:tcPr>
            <w:tcW w:w="8730" w:type="dxa"/>
          </w:tcPr>
          <w:p w:rsidR="00D654E0" w:rsidRDefault="00AB4845" w:rsidP="006E2582">
            <w:pPr>
              <w:pStyle w:val="ListParagraph"/>
              <w:tabs>
                <w:tab w:val="left" w:pos="6039"/>
              </w:tabs>
              <w:ind w:left="0"/>
              <w:rPr>
                <w:rFonts w:ascii="APL385 Unicode" w:hAnsi="APL385 Unicode"/>
                <w:b/>
              </w:rPr>
            </w:pPr>
            <w:r>
              <w:t xml:space="preserve">dependent on </w:t>
            </w:r>
            <w:r w:rsidR="008C636D">
              <w:rPr>
                <w:rFonts w:ascii="APL385 Unicode" w:hAnsi="APL385 Unicode"/>
                <w:b/>
              </w:rPr>
              <w:t>type</w:t>
            </w:r>
          </w:p>
          <w:tbl>
            <w:tblPr>
              <w:tblStyle w:val="TableGrid"/>
              <w:tblW w:w="15582" w:type="dxa"/>
              <w:tblLayout w:type="fixed"/>
              <w:tblLook w:val="04A0" w:firstRow="1" w:lastRow="0" w:firstColumn="1" w:lastColumn="0" w:noHBand="0" w:noVBand="1"/>
            </w:tblPr>
            <w:tblGrid>
              <w:gridCol w:w="1590"/>
              <w:gridCol w:w="4140"/>
              <w:gridCol w:w="9852"/>
            </w:tblGrid>
            <w:tr w:rsidR="005D402B" w:rsidTr="005D402B">
              <w:tc>
                <w:tcPr>
                  <w:tcW w:w="1590" w:type="dxa"/>
                  <w:shd w:val="clear" w:color="auto" w:fill="D9D9D9" w:themeFill="background1" w:themeFillShade="D9"/>
                </w:tcPr>
                <w:p w:rsidR="005D402B" w:rsidRPr="00AB4845" w:rsidRDefault="008C636D" w:rsidP="006E2582">
                  <w:pPr>
                    <w:pStyle w:val="ListParagraph"/>
                    <w:tabs>
                      <w:tab w:val="left" w:pos="6039"/>
                    </w:tabs>
                    <w:ind w:left="0"/>
                    <w:rPr>
                      <w:rFonts w:ascii="APL385 Unicode" w:hAnsi="APL385 Unicode"/>
                      <w:b/>
                    </w:rPr>
                  </w:pPr>
                  <w:r>
                    <w:rPr>
                      <w:rFonts w:ascii="APL385 Unicode" w:hAnsi="APL385 Unicode"/>
                      <w:b/>
                    </w:rPr>
                    <w:t>type</w:t>
                  </w:r>
                  <w:r w:rsidR="00450934">
                    <w:rPr>
                      <w:rFonts w:ascii="APL385 Unicode" w:hAnsi="APL385 Unicode"/>
                      <w:b/>
                    </w:rPr>
                    <w:t xml:space="preserve"> </w:t>
                  </w:r>
                  <w:r w:rsidR="005D402B">
                    <w:rPr>
                      <w:rFonts w:ascii="APL385 Unicode" w:hAnsi="APL385 Unicode"/>
                      <w:b/>
                    </w:rPr>
                    <w:t>=</w:t>
                  </w:r>
                </w:p>
              </w:tc>
              <w:tc>
                <w:tcPr>
                  <w:tcW w:w="4140" w:type="dxa"/>
                  <w:shd w:val="clear" w:color="auto" w:fill="D9D9D9" w:themeFill="background1" w:themeFillShade="D9"/>
                </w:tcPr>
                <w:p w:rsidR="005D402B" w:rsidRPr="00AB4845" w:rsidRDefault="00450934" w:rsidP="006E2582">
                  <w:pPr>
                    <w:pStyle w:val="ListParagraph"/>
                    <w:tabs>
                      <w:tab w:val="left" w:pos="6039"/>
                    </w:tabs>
                    <w:ind w:left="0"/>
                    <w:rPr>
                      <w:b/>
                    </w:rPr>
                  </w:pPr>
                  <w:r>
                    <w:rPr>
                      <w:rStyle w:val="CodeChar"/>
                      <w:b/>
                    </w:rPr>
                    <w:t>a</w:t>
                  </w:r>
                  <w:r w:rsidRPr="00450934">
                    <w:rPr>
                      <w:rStyle w:val="CodeChar"/>
                      <w:b/>
                    </w:rPr>
                    <w:t>rgument</w:t>
                  </w:r>
                  <w:r>
                    <w:rPr>
                      <w:b/>
                    </w:rPr>
                    <w:t xml:space="preserve"> </w:t>
                  </w:r>
                  <w:r w:rsidR="005D402B">
                    <w:rPr>
                      <w:b/>
                    </w:rPr>
                    <w:t>=</w:t>
                  </w:r>
                </w:p>
              </w:tc>
              <w:tc>
                <w:tcPr>
                  <w:tcW w:w="9852" w:type="dxa"/>
                  <w:shd w:val="clear" w:color="auto" w:fill="D9D9D9" w:themeFill="background1" w:themeFillShade="D9"/>
                </w:tcPr>
                <w:p w:rsidR="005D402B" w:rsidRDefault="005D402B" w:rsidP="005D402B">
                  <w:pPr>
                    <w:pStyle w:val="ListParagraph"/>
                    <w:tabs>
                      <w:tab w:val="left" w:pos="6039"/>
                    </w:tabs>
                    <w:ind w:left="0"/>
                    <w:rPr>
                      <w:b/>
                    </w:rPr>
                  </w:pPr>
                  <w:r>
                    <w:rPr>
                      <w:b/>
                    </w:rPr>
                    <w:t>Example</w:t>
                  </w:r>
                </w:p>
              </w:tc>
            </w:tr>
            <w:tr w:rsidR="005D402B" w:rsidTr="005D402B">
              <w:tc>
                <w:tcPr>
                  <w:tcW w:w="1590" w:type="dxa"/>
                </w:tcPr>
                <w:p w:rsidR="005D402B" w:rsidRPr="00AB4845" w:rsidRDefault="00450934" w:rsidP="006E2582">
                  <w:pPr>
                    <w:pStyle w:val="ListParagraph"/>
                    <w:tabs>
                      <w:tab w:val="left" w:pos="6039"/>
                    </w:tabs>
                    <w:ind w:left="0"/>
                    <w:rPr>
                      <w:rFonts w:ascii="APL385 Unicode" w:hAnsi="APL385 Unicode"/>
                      <w:b/>
                    </w:rPr>
                  </w:pPr>
                  <w:r>
                    <w:rPr>
                      <w:rFonts w:ascii="APL385 Unicode" w:hAnsi="APL385 Unicode"/>
                      <w:b/>
                    </w:rPr>
                    <w:t>a</w:t>
                  </w:r>
                  <w:r w:rsidR="005D402B" w:rsidRPr="00AB4845">
                    <w:rPr>
                      <w:rFonts w:ascii="APL385 Unicode" w:hAnsi="APL385 Unicode"/>
                      <w:b/>
                    </w:rPr>
                    <w:t>ttr</w:t>
                  </w:r>
                </w:p>
              </w:tc>
              <w:tc>
                <w:tcPr>
                  <w:tcW w:w="4140" w:type="dxa"/>
                </w:tcPr>
                <w:p w:rsidR="005D402B" w:rsidRDefault="005D402B" w:rsidP="006E2582">
                  <w:pPr>
                    <w:pStyle w:val="ListParagraph"/>
                    <w:tabs>
                      <w:tab w:val="left" w:pos="6039"/>
                    </w:tabs>
                    <w:ind w:left="0"/>
                  </w:pPr>
                  <w:r>
                    <w:t>the attribute to return</w:t>
                  </w:r>
                </w:p>
              </w:tc>
              <w:tc>
                <w:tcPr>
                  <w:tcW w:w="9852" w:type="dxa"/>
                </w:tcPr>
                <w:p w:rsidR="005D402B" w:rsidRPr="005D402B" w:rsidRDefault="00450934" w:rsidP="006E2582">
                  <w:pPr>
                    <w:pStyle w:val="ListParagraph"/>
                    <w:tabs>
                      <w:tab w:val="left" w:pos="6039"/>
                    </w:tabs>
                    <w:ind w:left="0"/>
                    <w:rPr>
                      <w:rFonts w:ascii="APL385 Unicode" w:hAnsi="APL385 Unicode"/>
                    </w:rPr>
                  </w:pPr>
                  <w:r>
                    <w:rPr>
                      <w:rFonts w:ascii="APL385 Unicode" w:hAnsi="APL385 Unicode"/>
                    </w:rPr>
                    <w:t xml:space="preserve">'attr' </w:t>
                  </w:r>
                  <w:r w:rsidR="005D402B" w:rsidRPr="005D402B">
                    <w:rPr>
                      <w:rFonts w:ascii="APL385 Unicode" w:hAnsi="APL385 Unicode"/>
                    </w:rPr>
                    <w:t>'title'</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c</w:t>
                  </w:r>
                  <w:r w:rsidR="005D402B" w:rsidRPr="00AB4845">
                    <w:rPr>
                      <w:rFonts w:ascii="APL385 Unicode" w:hAnsi="APL385 Unicode"/>
                      <w:b/>
                    </w:rPr>
                    <w:t>ss</w:t>
                  </w:r>
                </w:p>
              </w:tc>
              <w:tc>
                <w:tcPr>
                  <w:tcW w:w="4140" w:type="dxa"/>
                </w:tcPr>
                <w:p w:rsidR="005D402B" w:rsidRDefault="005D402B" w:rsidP="006E2582">
                  <w:pPr>
                    <w:pStyle w:val="ListParagraph"/>
                    <w:tabs>
                      <w:tab w:val="left" w:pos="6039"/>
                    </w:tabs>
                    <w:ind w:left="0"/>
                  </w:pPr>
                  <w:r>
                    <w:t>the CSS setting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'css' 'font'</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h</w:t>
                  </w:r>
                  <w:r w:rsidR="005D402B" w:rsidRPr="00AB4845">
                    <w:rPr>
                      <w:rFonts w:ascii="APL385 Unicode" w:hAnsi="APL385 Unicode"/>
                      <w:b/>
                    </w:rPr>
                    <w:t>tml</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'html'</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i</w:t>
                  </w:r>
                  <w:r w:rsidR="005D402B" w:rsidRPr="00AB4845">
                    <w:rPr>
                      <w:rFonts w:ascii="APL385 Unicode" w:hAnsi="APL385 Unicode"/>
                      <w:b/>
                    </w:rPr>
                    <w:t>s</w:t>
                  </w:r>
                </w:p>
              </w:tc>
              <w:tc>
                <w:tcPr>
                  <w:tcW w:w="4140" w:type="dxa"/>
                </w:tcPr>
                <w:p w:rsidR="005D402B" w:rsidRDefault="005D402B" w:rsidP="005D402B">
                  <w:pPr>
                    <w:pStyle w:val="ListParagraph"/>
                    <w:tabs>
                      <w:tab w:val="left" w:pos="6039"/>
                    </w:tabs>
                    <w:ind w:left="0"/>
                  </w:pPr>
                  <w:r>
                    <w:t>the setting to return – see jQuery.is()</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'is' ':checked'</w:t>
                  </w:r>
                </w:p>
              </w:tc>
            </w:tr>
            <w:tr w:rsidR="00C42CE6" w:rsidTr="005D402B">
              <w:tc>
                <w:tcPr>
                  <w:tcW w:w="1590" w:type="dxa"/>
                </w:tcPr>
                <w:p w:rsidR="00C42CE6" w:rsidRPr="00AB4845" w:rsidRDefault="003D27C3" w:rsidP="006E2582">
                  <w:pPr>
                    <w:pStyle w:val="ListParagraph"/>
                    <w:tabs>
                      <w:tab w:val="left" w:pos="6039"/>
                    </w:tabs>
                    <w:ind w:left="0"/>
                    <w:rPr>
                      <w:rFonts w:ascii="APL385 Unicode" w:hAnsi="APL385 Unicode"/>
                      <w:b/>
                    </w:rPr>
                  </w:pPr>
                  <w:r>
                    <w:rPr>
                      <w:rFonts w:ascii="APL385 Unicode" w:hAnsi="APL385 Unicode"/>
                      <w:b/>
                    </w:rPr>
                    <w:t>v</w:t>
                  </w:r>
                  <w:r w:rsidR="00C42CE6">
                    <w:rPr>
                      <w:rFonts w:ascii="APL385 Unicode" w:hAnsi="APL385 Unicode"/>
                      <w:b/>
                    </w:rPr>
                    <w:t>al</w:t>
                  </w:r>
                </w:p>
              </w:tc>
              <w:tc>
                <w:tcPr>
                  <w:tcW w:w="4140" w:type="dxa"/>
                </w:tcPr>
                <w:p w:rsidR="00C42CE6" w:rsidRDefault="00C42CE6" w:rsidP="005D402B">
                  <w:pPr>
                    <w:pStyle w:val="ListParagraph"/>
                    <w:tabs>
                      <w:tab w:val="left" w:pos="6039"/>
                    </w:tabs>
                    <w:ind w:left="0"/>
                  </w:pPr>
                  <w:r>
                    <w:t>''</w:t>
                  </w:r>
                </w:p>
              </w:tc>
              <w:tc>
                <w:tcPr>
                  <w:tcW w:w="9852" w:type="dxa"/>
                </w:tcPr>
                <w:p w:rsidR="00C42CE6" w:rsidRPr="005D402B" w:rsidRDefault="00C42CE6" w:rsidP="006E2582">
                  <w:pPr>
                    <w:pStyle w:val="ListParagraph"/>
                    <w:tabs>
                      <w:tab w:val="left" w:pos="6039"/>
                    </w:tabs>
                    <w:ind w:left="0"/>
                    <w:rPr>
                      <w:rFonts w:ascii="APL385 Unicode" w:hAnsi="APL385 Unicode"/>
                    </w:rPr>
                  </w:pPr>
                  <w:r>
                    <w:rPr>
                      <w:rFonts w:ascii="APL385 Unicode" w:hAnsi="APL385 Unicode"/>
                    </w:rPr>
                    <w:t>'val'</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e</w:t>
                  </w:r>
                  <w:r w:rsidR="005D402B" w:rsidRPr="00AB4845">
                    <w:rPr>
                      <w:rFonts w:ascii="APL385 Unicode" w:hAnsi="APL385 Unicode"/>
                      <w:b/>
                    </w:rPr>
                    <w:t>val</w:t>
                  </w:r>
                </w:p>
              </w:tc>
              <w:tc>
                <w:tcPr>
                  <w:tcW w:w="4140" w:type="dxa"/>
                </w:tcPr>
                <w:p w:rsidR="005D402B" w:rsidRDefault="005D402B" w:rsidP="006E2582">
                  <w:pPr>
                    <w:pStyle w:val="ListParagraph"/>
                    <w:tabs>
                      <w:tab w:val="left" w:pos="6039"/>
                    </w:tabs>
                    <w:ind w:left="0"/>
                  </w:pPr>
                  <w:r>
                    <w:t>the JavaScript string to evaluate</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'eval' '2+2'</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string</w:t>
                  </w:r>
                </w:p>
              </w:tc>
              <w:tc>
                <w:tcPr>
                  <w:tcW w:w="4140" w:type="dxa"/>
                </w:tcPr>
                <w:p w:rsidR="005D402B" w:rsidRDefault="005D402B" w:rsidP="005D402B">
                  <w:pPr>
                    <w:pStyle w:val="ListParagraph"/>
                    <w:tabs>
                      <w:tab w:val="left" w:pos="6039"/>
                    </w:tabs>
                    <w:ind w:left="0"/>
                  </w:pPr>
                  <w:r>
                    <w:t>the string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'string' 'constant'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4140" w:type="dxa"/>
                </w:tcPr>
                <w:p w:rsidR="005D402B" w:rsidRDefault="005D402B" w:rsidP="006E2582">
                  <w:pPr>
                    <w:pStyle w:val="ListParagraph"/>
                    <w:tabs>
                      <w:tab w:val="left" w:pos="6039"/>
                    </w:tabs>
                    <w:ind w:left="0"/>
                  </w:pPr>
                  <w:r>
                    <w:t>the element of the event object</w:t>
                  </w:r>
                </w:p>
              </w:tc>
              <w:tc>
                <w:tcPr>
                  <w:tcW w:w="9852" w:type="dxa"/>
                </w:tcPr>
                <w:p w:rsidR="005D402B" w:rsidRDefault="005D402B" w:rsidP="006E2582">
                  <w:pPr>
                    <w:pStyle w:val="ListParagraph"/>
                    <w:tabs>
                      <w:tab w:val="left" w:pos="6039"/>
                    </w:tabs>
                    <w:ind w:left="0"/>
                  </w:pPr>
                  <w:r>
                    <w:t>see jQueryUI document</w:t>
                  </w:r>
                </w:p>
              </w:tc>
            </w:tr>
            <w:tr w:rsidR="005D402B" w:rsidTr="005D402B">
              <w:tc>
                <w:tcPr>
                  <w:tcW w:w="1590" w:type="dxa"/>
                </w:tcPr>
                <w:p w:rsidR="005D402B" w:rsidRPr="00AB4845" w:rsidRDefault="003D27C3" w:rsidP="006E2582">
                  <w:pPr>
                    <w:pStyle w:val="ListParagraph"/>
                    <w:tabs>
                      <w:tab w:val="left" w:pos="6039"/>
                    </w:tabs>
                    <w:ind w:left="0"/>
                    <w:rPr>
                      <w:rFonts w:ascii="APL385 Unicode" w:hAnsi="APL385 Unicode"/>
                      <w:b/>
                    </w:rPr>
                  </w:pPr>
                  <w:r>
                    <w:rPr>
                      <w:rFonts w:ascii="APL385 Unicode" w:hAnsi="APL385 Unicode"/>
                      <w:b/>
                    </w:rPr>
                    <w:t>u</w:t>
                  </w:r>
                  <w:r w:rsidR="005D402B" w:rsidRPr="00AB4845">
                    <w:rPr>
                      <w:rFonts w:ascii="APL385 Unicode" w:hAnsi="APL385 Unicode"/>
                      <w:b/>
                    </w:rPr>
                    <w:t>i</w:t>
                  </w:r>
                </w:p>
              </w:tc>
              <w:tc>
                <w:tcPr>
                  <w:tcW w:w="4140" w:type="dxa"/>
                </w:tcPr>
                <w:p w:rsidR="005D402B" w:rsidRDefault="005D402B" w:rsidP="005D402B">
                  <w:pPr>
                    <w:pStyle w:val="ListParagraph"/>
                    <w:tabs>
                      <w:tab w:val="left" w:pos="6039"/>
                    </w:tabs>
                    <w:ind w:left="0"/>
                  </w:pPr>
                  <w:r>
                    <w:t>the element of the ui object</w:t>
                  </w:r>
                </w:p>
              </w:tc>
              <w:tc>
                <w:tcPr>
                  <w:tcW w:w="9852" w:type="dxa"/>
                </w:tcPr>
                <w:p w:rsidR="005D402B" w:rsidRDefault="005D402B" w:rsidP="006E2582">
                  <w:pPr>
                    <w:pStyle w:val="ListParagraph"/>
                    <w:tabs>
                      <w:tab w:val="left" w:pos="6039"/>
                    </w:tabs>
                    <w:ind w:left="0"/>
                  </w:pPr>
                  <w:r>
                    <w:t>see jQueryUI document</w:t>
                  </w:r>
                </w:p>
              </w:tc>
            </w:tr>
            <w:tr w:rsidR="005D402B" w:rsidTr="005D402B">
              <w:tc>
                <w:tcPr>
                  <w:tcW w:w="1590" w:type="dxa"/>
                </w:tcPr>
                <w:p w:rsidR="005D402B" w:rsidRPr="00AB4845" w:rsidRDefault="005D791F" w:rsidP="006E2582">
                  <w:pPr>
                    <w:pStyle w:val="ListParagraph"/>
                    <w:tabs>
                      <w:tab w:val="left" w:pos="6039"/>
                    </w:tabs>
                    <w:ind w:left="0"/>
                    <w:rPr>
                      <w:rFonts w:ascii="APL385 Unicode" w:hAnsi="APL385 Unicode"/>
                      <w:b/>
                    </w:rPr>
                  </w:pPr>
                  <w:r>
                    <w:rPr>
                      <w:rFonts w:ascii="APL385 Unicode" w:hAnsi="APL385 Unicode"/>
                      <w:b/>
                    </w:rPr>
                    <w:t>model</w:t>
                  </w:r>
                </w:p>
              </w:tc>
              <w:tc>
                <w:tcPr>
                  <w:tcW w:w="4140" w:type="dxa"/>
                </w:tcPr>
                <w:p w:rsidR="005D402B" w:rsidRDefault="005D402B" w:rsidP="005D402B">
                  <w:pPr>
                    <w:pStyle w:val="ListParagraph"/>
                    <w:tabs>
                      <w:tab w:val="left" w:pos="6039"/>
                    </w:tabs>
                    <w:ind w:left="0"/>
                  </w:pPr>
                  <w:r>
                    <w:t>the element of the model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4140" w:type="dxa"/>
                </w:tcPr>
                <w:p w:rsidR="005D402B" w:rsidRDefault="005D402B" w:rsidP="005D402B">
                  <w:pPr>
                    <w:pStyle w:val="ListParagraph"/>
                    <w:tabs>
                      <w:tab w:val="left" w:pos="6039"/>
                    </w:tabs>
                    <w:ind w:left="0"/>
                  </w:pPr>
                  <w:r>
                    <w:t>the element of the argument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'serialize'</w:t>
                  </w:r>
                </w:p>
              </w:tc>
            </w:tr>
          </w:tbl>
          <w:p w:rsidR="005D402B" w:rsidRDefault="005D402B" w:rsidP="006E2582">
            <w:pPr>
              <w:pStyle w:val="ListParagraph"/>
              <w:tabs>
                <w:tab w:val="left" w:pos="6039"/>
              </w:tabs>
              <w:ind w:left="0"/>
            </w:pPr>
          </w:p>
        </w:tc>
      </w:tr>
    </w:tbl>
    <w:p w:rsidR="005D402B" w:rsidRDefault="006E2582" w:rsidP="005D402B">
      <w:pPr>
        <w:rPr>
          <w:rStyle w:val="Strong"/>
        </w:rPr>
      </w:pPr>
      <w:r>
        <w:rPr>
          <w:rStyle w:val="Strong"/>
        </w:rPr>
        <w:t>Example:</w:t>
      </w:r>
    </w:p>
    <w:p w:rsidR="005D791F" w:rsidRDefault="006E2582" w:rsidP="006E2582">
      <w:pPr>
        <w:rPr>
          <w:rFonts w:ascii="APL385 Unicode" w:hAnsi="APL385 Unicode"/>
          <w:b/>
        </w:rPr>
      </w:pPr>
      <w:r>
        <w:rPr>
          <w:rFonts w:ascii="APL385 Unicode" w:hAnsi="APL385 Unicode"/>
          <w:b/>
        </w:rPr>
        <w:t>h</w:t>
      </w:r>
      <w:r w:rsidRPr="00D654E0">
        <w:rPr>
          <w:rFonts w:ascii="APL385 Unicode" w:hAnsi="APL385 Unicode"/>
          <w:b/>
        </w:rPr>
        <w:t xml:space="preserve">←Add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r>
      <w:r>
        <w:rPr>
          <w:rFonts w:ascii="APL385 Unicode" w:hAnsi="APL385 Unicode"/>
          <w:b/>
        </w:rPr>
        <w:t>h.ClientData←('content' 'html'</w:t>
      </w:r>
      <w:r w:rsidR="008C636D">
        <w:rPr>
          <w:rFonts w:ascii="APL385 Unicode" w:hAnsi="APL385 Unicode"/>
          <w:b/>
        </w:rPr>
        <w:t xml:space="preserve"> '#div1'</w:t>
      </w:r>
      <w:r>
        <w:rPr>
          <w:rFonts w:ascii="APL385 Unicode" w:hAnsi="APL385 Unicode"/>
          <w:b/>
        </w:rPr>
        <w:t>)</w:t>
      </w:r>
    </w:p>
    <w:p w:rsidR="006E2582" w:rsidRPr="005D791F" w:rsidRDefault="005D791F" w:rsidP="005D791F">
      <w:pPr>
        <w:spacing w:after="200"/>
        <w:rPr>
          <w:rStyle w:val="Strong"/>
          <w:rFonts w:ascii="APL385 Unicode" w:hAnsi="APL385 Unicode"/>
          <w:bCs w:val="0"/>
        </w:rPr>
      </w:pPr>
      <w:r>
        <w:rPr>
          <w:rFonts w:ascii="APL385 Unicode" w:hAnsi="APL385 Unicode"/>
          <w:b/>
        </w:rPr>
        <w:t xml:space="preserve">             </w:t>
      </w:r>
      <w:r w:rsidR="006E2582">
        <w:rPr>
          <w:rFonts w:ascii="APL385 Unicode" w:hAnsi="APL385 Unicode"/>
          <w:b/>
        </w:rPr>
        <w:t>('</w:t>
      </w:r>
      <w:r w:rsidR="008C636D">
        <w:rPr>
          <w:rFonts w:ascii="APL385 Unicode" w:hAnsi="APL385 Unicode"/>
          <w:b/>
        </w:rPr>
        <w:t>bg</w:t>
      </w:r>
      <w:r w:rsidR="006E2582">
        <w:rPr>
          <w:rFonts w:ascii="APL385 Unicode" w:hAnsi="APL385 Unicode"/>
          <w:b/>
        </w:rPr>
        <w:t>color' 'css' 'background-color'</w:t>
      </w:r>
      <w:r w:rsidR="008C636D">
        <w:rPr>
          <w:rFonts w:ascii="APL385 Unicode" w:hAnsi="APL385 Unicode"/>
          <w:b/>
        </w:rPr>
        <w:t xml:space="preserve"> '#div2'</w:t>
      </w:r>
      <w:bookmarkStart w:id="1" w:name="_GoBack"/>
      <w:bookmarkEnd w:id="1"/>
      <w:r w:rsidR="006E2582">
        <w:rPr>
          <w:rFonts w:ascii="APL385 Unicode" w:hAnsi="APL385 Unicode"/>
          <w:b/>
        </w:rPr>
        <w:t>)</w:t>
      </w:r>
      <w:r w:rsidR="006E2582">
        <w:rPr>
          <w:rFonts w:ascii="APL385 Unicode" w:hAnsi="APL385 Unicode"/>
          <w:b/>
        </w:rPr>
        <w:br/>
      </w:r>
      <w:r w:rsidR="006E2582">
        <w:rPr>
          <w:rStyle w:val="Strong"/>
          <w:b w:val="0"/>
          <w:bCs w:val="0"/>
        </w:rPr>
        <w:br/>
        <w:t>Returns</w:t>
      </w:r>
    </w:p>
    <w:p w:rsidR="006E2582" w:rsidRDefault="006E2582" w:rsidP="006E2582">
      <w:pPr>
        <w:pStyle w:val="ListParagraph"/>
        <w:numPr>
          <w:ilvl w:val="0"/>
          <w:numId w:val="5"/>
        </w:numPr>
        <w:rPr>
          <w:rStyle w:val="Strong"/>
          <w:b w:val="0"/>
          <w:bCs w:val="0"/>
        </w:rPr>
      </w:pPr>
      <w:r>
        <w:rPr>
          <w:rStyle w:val="Strong"/>
          <w:b w:val="0"/>
          <w:bCs w:val="0"/>
        </w:rPr>
        <w:t xml:space="preserve">a variable </w:t>
      </w:r>
      <w:r w:rsidRPr="006E2582">
        <w:rPr>
          <w:rStyle w:val="Strong"/>
          <w:b w:val="0"/>
          <w:bCs w:val="0"/>
        </w:rPr>
        <w:t>named "content" which contains the HTML co</w:t>
      </w:r>
      <w:r>
        <w:rPr>
          <w:rStyle w:val="Strong"/>
          <w:b w:val="0"/>
          <w:bCs w:val="0"/>
        </w:rPr>
        <w:t>ntent of the element with id "div1"</w:t>
      </w:r>
    </w:p>
    <w:p w:rsidR="006E2582" w:rsidRDefault="006E2582" w:rsidP="006E2582">
      <w:pPr>
        <w:pStyle w:val="ListParagraph"/>
        <w:numPr>
          <w:ilvl w:val="0"/>
          <w:numId w:val="5"/>
        </w:numPr>
        <w:rPr>
          <w:rStyle w:val="Strong"/>
          <w:b w:val="0"/>
          <w:bCs w:val="0"/>
        </w:rPr>
      </w:pPr>
      <w:r>
        <w:rPr>
          <w:rStyle w:val="Strong"/>
          <w:b w:val="0"/>
          <w:bCs w:val="0"/>
        </w:rPr>
        <w:t>a variable named "</w:t>
      </w:r>
      <w:r w:rsidR="008C636D">
        <w:rPr>
          <w:rStyle w:val="Strong"/>
          <w:b w:val="0"/>
          <w:bCs w:val="0"/>
        </w:rPr>
        <w:t>bg</w:t>
      </w:r>
      <w:r>
        <w:rPr>
          <w:rStyle w:val="Strong"/>
          <w:b w:val="0"/>
          <w:bCs w:val="0"/>
        </w:rPr>
        <w:t xml:space="preserve">color" with the </w:t>
      </w:r>
      <w:r w:rsidR="008C636D">
        <w:rPr>
          <w:rStyle w:val="Strong"/>
          <w:b w:val="0"/>
          <w:bCs w:val="0"/>
        </w:rPr>
        <w:t xml:space="preserve">CSS </w:t>
      </w:r>
      <w:r>
        <w:rPr>
          <w:rStyle w:val="Strong"/>
          <w:b w:val="0"/>
          <w:bCs w:val="0"/>
        </w:rPr>
        <w:t>background color of the element with id "div2"</w:t>
      </w:r>
    </w:p>
    <w:p w:rsidR="00FD333A" w:rsidRDefault="00FD333A" w:rsidP="005D791F">
      <w:pPr>
        <w:pStyle w:val="Heading2"/>
        <w:rPr>
          <w:rStyle w:val="Strong"/>
        </w:rPr>
      </w:pPr>
    </w:p>
    <w:p w:rsidR="00FD333A" w:rsidRDefault="00FD333A" w:rsidP="00FD333A">
      <w:pPr>
        <w:pStyle w:val="Heading3"/>
      </w:pPr>
      <w:r>
        <w:t xml:space="preserve">Event Handling  - </w:t>
      </w:r>
      <w:r w:rsidRPr="00FD333A">
        <w:t>Retrieving Client Data from Callback Functions</w:t>
      </w:r>
    </w:p>
    <w:p w:rsidR="00FD333A" w:rsidRDefault="00FD333A" w:rsidP="00FD333A">
      <w:r>
        <w:t>Client data can be retrieved in two basic ways:</w:t>
      </w:r>
    </w:p>
    <w:p w:rsidR="00FD333A" w:rsidRPr="00FD333A" w:rsidRDefault="00FD333A" w:rsidP="00FD333A">
      <w:pPr>
        <w:pStyle w:val="ListParagraph"/>
        <w:numPr>
          <w:ilvl w:val="0"/>
          <w:numId w:val="17"/>
        </w:numPr>
        <w:rPr>
          <w:rFonts w:ascii="APL385 Unicode" w:hAnsi="APL385 Unicode"/>
          <w:b/>
          <w:bCs/>
        </w:rPr>
      </w:pPr>
      <w:r w:rsidRPr="00FD333A">
        <w:t>Define a public field in your MiPage with the same name as the data you want to retrieve</w:t>
      </w:r>
      <w:r w:rsidRPr="00FD333A">
        <w:br/>
        <w:t>For instance, in the specification used above</w:t>
      </w:r>
      <w:r w:rsidRPr="00FD333A">
        <w:br/>
      </w:r>
      <w:r w:rsidRPr="00FD333A">
        <w:rPr>
          <w:rFonts w:ascii="APL385 Unicode" w:hAnsi="APL385 Unicode"/>
        </w:rPr>
        <w:t xml:space="preserve">      h.ClientData←('content' '#div1' 'html')</w:t>
      </w:r>
      <w:r w:rsidRPr="00FD333A">
        <w:rPr>
          <w:rFonts w:ascii="APL385 Unicode" w:hAnsi="APL385 Unicode"/>
        </w:rPr>
        <w:br/>
        <w:t xml:space="preserve">                   ('color' '#div2' 'css' 'background-color')</w:t>
      </w:r>
      <w:r w:rsidRPr="00FD333A">
        <w:rPr>
          <w:rFonts w:ascii="APL385 Unicode" w:hAnsi="APL385 Unicode"/>
        </w:rPr>
        <w:br/>
      </w:r>
      <w:r>
        <w:t>You could defined two fields and they would be populated automatically.</w:t>
      </w:r>
      <w:r>
        <w:br/>
      </w:r>
      <w:r w:rsidRPr="00FD333A">
        <w:rPr>
          <w:rFonts w:ascii="APL385 Unicode" w:hAnsi="APL385 Unicode"/>
        </w:rPr>
        <w:t xml:space="preserve">      :field public content</w:t>
      </w:r>
      <w:r w:rsidRPr="00FD333A">
        <w:rPr>
          <w:rFonts w:ascii="APL385 Unicode" w:hAnsi="APL385 Unicode"/>
        </w:rPr>
        <w:br/>
        <w:t xml:space="preserve">      :field public color</w:t>
      </w:r>
      <w:r w:rsidR="00385B4C">
        <w:rPr>
          <w:rFonts w:ascii="APL385 Unicode" w:hAnsi="APL385 Unicode"/>
        </w:rPr>
        <w:br/>
      </w:r>
      <w:r w:rsidR="00385B4C">
        <w:br/>
        <w:t>When using this method, it is generally important to clear the value of the fields after sending the response to the client so that subsequent requests don't reuse the same data.</w:t>
      </w:r>
      <w:r w:rsidR="00385B4C">
        <w:rPr>
          <w:rFonts w:ascii="APL385 Unicode" w:hAnsi="APL385 Unicode"/>
        </w:rPr>
        <w:br/>
      </w:r>
    </w:p>
    <w:p w:rsidR="00385B4C" w:rsidRDefault="00FD333A" w:rsidP="00385B4C">
      <w:pPr>
        <w:pStyle w:val="ListParagraph"/>
        <w:numPr>
          <w:ilvl w:val="0"/>
          <w:numId w:val="18"/>
        </w:numPr>
      </w:pPr>
      <w:r>
        <w:t>The other way is to use the Get method to retrieve the data by name</w:t>
      </w:r>
      <w:r w:rsidR="00385B4C">
        <w:t>.  The left argument to Get is the default value to use if the data element is not found.  Again, using the example from above, the following could be used.</w:t>
      </w:r>
      <w:r w:rsidR="00385B4C">
        <w:br/>
      </w:r>
      <w:r w:rsidR="00385B4C" w:rsidRPr="00385B4C">
        <w:rPr>
          <w:rFonts w:ascii="APL385 Unicode" w:hAnsi="APL385 Unicode"/>
        </w:rPr>
        <w:t xml:space="preserve">      '???' Get 'content'</w:t>
      </w:r>
      <w:r w:rsidR="00385B4C" w:rsidRPr="00385B4C">
        <w:rPr>
          <w:rFonts w:ascii="APL385 Unicode" w:hAnsi="APL385 Unicode"/>
        </w:rPr>
        <w:br/>
      </w:r>
      <w:r w:rsidR="00385B4C" w:rsidRPr="00385B4C">
        <w:rPr>
          <w:rFonts w:ascii="APL385 Unicode" w:hAnsi="APL385 Unicode"/>
        </w:rPr>
        <w:lastRenderedPageBreak/>
        <w:t xml:space="preserve">      'white' Get 'color'</w:t>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bookmarkStart w:id="2" w:name="_Toc429243112"/>
    </w:p>
    <w:p w:rsidR="00385B4C" w:rsidRDefault="00385B4C">
      <w:pPr>
        <w:spacing w:after="200"/>
        <w:rPr>
          <w:rFonts w:asciiTheme="majorHAnsi" w:eastAsiaTheme="majorEastAsia" w:hAnsiTheme="majorHAnsi" w:cstheme="majorBidi"/>
          <w:b/>
          <w:bCs/>
          <w:color w:val="4F81BD" w:themeColor="accent1"/>
          <w:sz w:val="26"/>
          <w:szCs w:val="26"/>
        </w:rPr>
      </w:pPr>
      <w:r>
        <w:br w:type="page"/>
      </w:r>
    </w:p>
    <w:p w:rsidR="00F77D1A" w:rsidRPr="00385B4C" w:rsidRDefault="00F77D1A" w:rsidP="00385B4C">
      <w:pPr>
        <w:pStyle w:val="Heading2"/>
        <w:rPr>
          <w:rStyle w:val="Strong"/>
          <w:rFonts w:ascii="APL385 Unicode" w:hAnsi="APL385 Unicode"/>
          <w:b/>
          <w:bCs/>
        </w:rPr>
      </w:pPr>
      <w:r w:rsidRPr="00385B4C">
        <w:lastRenderedPageBreak/>
        <w:t>Event Handling – Sending Responses Back to the Client</w:t>
      </w:r>
      <w:bookmarkEnd w:id="2"/>
    </w:p>
    <w:p w:rsidR="00F77D1A" w:rsidRDefault="00F77D1A" w:rsidP="00F77D1A">
      <w:r>
        <w:t>There are four functions which specify actions to be taken on the client side in response to a callback function.</w:t>
      </w:r>
    </w:p>
    <w:p w:rsidR="00C42CE6" w:rsidRDefault="00C42CE6" w:rsidP="00F77D1A"/>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59"/>
        <w:gridCol w:w="6871"/>
      </w:tblGrid>
      <w:tr w:rsidR="00F77D1A" w:rsidTr="00232BB5">
        <w:tc>
          <w:tcPr>
            <w:tcW w:w="10296" w:type="dxa"/>
            <w:gridSpan w:val="2"/>
            <w:shd w:val="clear" w:color="auto" w:fill="D9D9D9" w:themeFill="background1" w:themeFillShade="D9"/>
          </w:tcPr>
          <w:p w:rsidR="00F77D1A" w:rsidRPr="00F77D1A" w:rsidRDefault="00F77D1A" w:rsidP="00F77D1A">
            <w:pPr>
              <w:pStyle w:val="ListParagraph"/>
              <w:tabs>
                <w:tab w:val="left" w:pos="6039"/>
              </w:tabs>
              <w:ind w:left="0"/>
              <w:rPr>
                <w:rFonts w:ascii="APL385 Unicode" w:hAnsi="APL385 Unicode"/>
                <w:b/>
                <w:sz w:val="20"/>
              </w:rPr>
            </w:pPr>
            <w:r>
              <w:rPr>
                <w:rFonts w:ascii="APL385 Unicode" w:hAnsi="APL385 Unicode"/>
                <w:b/>
              </w:rPr>
              <w:t xml:space="preserve">r </w:t>
            </w:r>
            <w:r>
              <w:rPr>
                <w:rFonts w:ascii="APL385 Unicode" w:hAnsi="APL385 Unicode"/>
                <w:b/>
                <w:sz w:val="20"/>
              </w:rPr>
              <w:t>← selector Replace new</w:t>
            </w:r>
            <w:r>
              <w:rPr>
                <w:rFonts w:ascii="APL385 Unicode" w:hAnsi="APL385 Unicode"/>
                <w:b/>
                <w:sz w:val="20"/>
              </w:rPr>
              <w:br/>
              <w:t>r ← selector</w:t>
            </w:r>
            <w:r w:rsidR="0075504E">
              <w:rPr>
                <w:rFonts w:ascii="APL385 Unicode" w:hAnsi="APL385 Unicode"/>
                <w:b/>
                <w:sz w:val="20"/>
              </w:rPr>
              <w:t xml:space="preserve"> Append new</w:t>
            </w:r>
            <w:r w:rsidR="0075504E">
              <w:rPr>
                <w:rFonts w:ascii="APL385 Unicode" w:hAnsi="APL385 Unicode"/>
                <w:b/>
                <w:sz w:val="20"/>
              </w:rPr>
              <w:br/>
              <w:t>r ← selector Prepend</w:t>
            </w:r>
            <w:r>
              <w:rPr>
                <w:rFonts w:ascii="APL385 Unicode" w:hAnsi="APL385 Unicode"/>
                <w:b/>
                <w:sz w:val="20"/>
              </w:rPr>
              <w:t xml:space="preserve"> new</w:t>
            </w:r>
            <w:r>
              <w:rPr>
                <w:rFonts w:ascii="APL385 Unicode" w:hAnsi="APL385 Unicode"/>
                <w:b/>
                <w:sz w:val="20"/>
              </w:rPr>
              <w:br/>
              <w:t>r ← Execute javascript</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Replace</w:t>
            </w:r>
          </w:p>
        </w:tc>
        <w:tc>
          <w:tcPr>
            <w:tcW w:w="8478" w:type="dxa"/>
          </w:tcPr>
          <w:p w:rsidR="00F77D1A" w:rsidRDefault="00F77D1A" w:rsidP="00232BB5">
            <w:pPr>
              <w:pStyle w:val="ListParagraph"/>
              <w:tabs>
                <w:tab w:val="left" w:pos="6039"/>
              </w:tabs>
              <w:ind w:left="0"/>
            </w:pPr>
            <w:r>
              <w:t xml:space="preserve">Replaces the HTML content of the element specified by </w:t>
            </w:r>
            <w:r w:rsidRPr="00F77D1A">
              <w:rPr>
                <w:rFonts w:ascii="APL385 Unicode" w:hAnsi="APL385 Unicode"/>
              </w:rPr>
              <w:t>selector</w:t>
            </w:r>
            <w:r w:rsidRPr="00F77D1A">
              <w:t xml:space="preserve"> with </w:t>
            </w:r>
            <w:r>
              <w:rPr>
                <w:rFonts w:ascii="APL385 Unicode" w:hAnsi="APL385 Unicode"/>
              </w:rPr>
              <w:t>new</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Append</w:t>
            </w:r>
          </w:p>
        </w:tc>
        <w:tc>
          <w:tcPr>
            <w:tcW w:w="8478" w:type="dxa"/>
          </w:tcPr>
          <w:p w:rsidR="00F77D1A" w:rsidRDefault="00F77D1A" w:rsidP="00232BB5">
            <w:pPr>
              <w:pStyle w:val="ListParagraph"/>
              <w:tabs>
                <w:tab w:val="left" w:pos="6039"/>
              </w:tabs>
              <w:ind w:left="0"/>
            </w:pPr>
            <w:r>
              <w:t xml:space="preserve">Appends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Pr="00F448E2" w:rsidRDefault="00F77D1A" w:rsidP="00F77D1A">
            <w:pPr>
              <w:pStyle w:val="ListParagraph"/>
              <w:tabs>
                <w:tab w:val="left" w:pos="6039"/>
              </w:tabs>
              <w:ind w:left="0"/>
              <w:rPr>
                <w:rFonts w:ascii="APL385 Unicode" w:hAnsi="APL385 Unicode"/>
                <w:b/>
              </w:rPr>
            </w:pPr>
            <w:r>
              <w:rPr>
                <w:rFonts w:ascii="APL385 Unicode" w:hAnsi="APL385 Unicode"/>
                <w:b/>
              </w:rPr>
              <w:t>Prepend</w:t>
            </w:r>
          </w:p>
        </w:tc>
        <w:tc>
          <w:tcPr>
            <w:tcW w:w="8478" w:type="dxa"/>
          </w:tcPr>
          <w:p w:rsidR="00F77D1A" w:rsidRDefault="00F77D1A" w:rsidP="00232BB5">
            <w:pPr>
              <w:pStyle w:val="ListParagraph"/>
              <w:tabs>
                <w:tab w:val="left" w:pos="6039"/>
              </w:tabs>
              <w:ind w:left="0"/>
            </w:pPr>
            <w:r>
              <w:t xml:space="preserve">Prepends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Default="00F77D1A" w:rsidP="00232BB5">
            <w:pPr>
              <w:pStyle w:val="ListParagraph"/>
              <w:tabs>
                <w:tab w:val="left" w:pos="6039"/>
              </w:tabs>
              <w:ind w:left="0"/>
              <w:rPr>
                <w:rFonts w:ascii="APL385 Unicode" w:hAnsi="APL385 Unicode"/>
                <w:b/>
              </w:rPr>
            </w:pPr>
            <w:r>
              <w:rPr>
                <w:rFonts w:ascii="APL385 Unicode" w:hAnsi="APL385 Unicode"/>
                <w:b/>
              </w:rPr>
              <w:t>Execute</w:t>
            </w:r>
          </w:p>
        </w:tc>
        <w:tc>
          <w:tcPr>
            <w:tcW w:w="8478" w:type="dxa"/>
          </w:tcPr>
          <w:p w:rsidR="00F77D1A" w:rsidRDefault="00F77D1A" w:rsidP="00232BB5">
            <w:pPr>
              <w:pStyle w:val="ListParagraph"/>
              <w:tabs>
                <w:tab w:val="left" w:pos="6039"/>
              </w:tabs>
              <w:ind w:left="0"/>
            </w:pPr>
            <w:r>
              <w:t>Executes javascript string (using JavaScript's eval() function)</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selector</w:t>
            </w:r>
          </w:p>
        </w:tc>
        <w:tc>
          <w:tcPr>
            <w:tcW w:w="8478" w:type="dxa"/>
          </w:tcPr>
          <w:p w:rsidR="00F77D1A" w:rsidRDefault="00F77D1A" w:rsidP="00F77D1A">
            <w:pPr>
              <w:pStyle w:val="ListParagraph"/>
              <w:tabs>
                <w:tab w:val="left" w:pos="6039"/>
              </w:tabs>
              <w:ind w:left="0"/>
            </w:pPr>
            <w:r>
              <w:t>The selector of the elements to update</w:t>
            </w:r>
          </w:p>
        </w:tc>
      </w:tr>
      <w:tr w:rsidR="00F77D1A" w:rsidTr="00232BB5">
        <w:tc>
          <w:tcPr>
            <w:tcW w:w="1818" w:type="dxa"/>
            <w:tcBorders>
              <w:bottom w:val="single" w:sz="4" w:space="0" w:color="auto"/>
            </w:tcBorders>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new</w:t>
            </w:r>
          </w:p>
        </w:tc>
        <w:tc>
          <w:tcPr>
            <w:tcW w:w="8478" w:type="dxa"/>
            <w:tcBorders>
              <w:bottom w:val="single" w:sz="4" w:space="0" w:color="auto"/>
            </w:tcBorders>
          </w:tcPr>
          <w:p w:rsidR="00F77D1A" w:rsidRDefault="00F77D1A" w:rsidP="00232BB5">
            <w:pPr>
              <w:pStyle w:val="ListParagraph"/>
              <w:tabs>
                <w:tab w:val="left" w:pos="6039"/>
              </w:tabs>
              <w:ind w:left="0"/>
            </w:pPr>
            <w:r>
              <w:t>The new content with which to update</w:t>
            </w:r>
          </w:p>
        </w:tc>
      </w:tr>
      <w:tr w:rsidR="00F77D1A" w:rsidTr="00232BB5">
        <w:tc>
          <w:tcPr>
            <w:tcW w:w="1818" w:type="dxa"/>
            <w:tcBorders>
              <w:bottom w:val="single" w:sz="4" w:space="0" w:color="auto"/>
            </w:tcBorders>
          </w:tcPr>
          <w:p w:rsidR="00F77D1A" w:rsidRDefault="00F77D1A" w:rsidP="00232BB5">
            <w:pPr>
              <w:pStyle w:val="ListParagraph"/>
              <w:tabs>
                <w:tab w:val="left" w:pos="6039"/>
              </w:tabs>
              <w:ind w:left="0"/>
              <w:rPr>
                <w:rFonts w:ascii="APL385 Unicode" w:hAnsi="APL385 Unicode"/>
                <w:b/>
              </w:rPr>
            </w:pPr>
            <w:r>
              <w:rPr>
                <w:rFonts w:ascii="APL385 Unicode" w:hAnsi="APL385 Unicode"/>
                <w:b/>
              </w:rPr>
              <w:t>javascript</w:t>
            </w:r>
          </w:p>
        </w:tc>
        <w:tc>
          <w:tcPr>
            <w:tcW w:w="8478" w:type="dxa"/>
            <w:tcBorders>
              <w:bottom w:val="single" w:sz="4" w:space="0" w:color="auto"/>
            </w:tcBorders>
          </w:tcPr>
          <w:p w:rsidR="00F77D1A" w:rsidRDefault="00F77D1A" w:rsidP="00232BB5">
            <w:pPr>
              <w:pStyle w:val="ListParagraph"/>
              <w:tabs>
                <w:tab w:val="left" w:pos="6039"/>
              </w:tabs>
              <w:ind w:left="0"/>
            </w:pPr>
            <w:r>
              <w:t xml:space="preserve">A character vector of the JavaScript to execute in the client </w:t>
            </w:r>
          </w:p>
        </w:tc>
      </w:tr>
    </w:tbl>
    <w:p w:rsidR="00F77D1A" w:rsidRDefault="00F77D1A" w:rsidP="00F77D1A"/>
    <w:p w:rsidR="00F77D1A" w:rsidRDefault="00F77D1A" w:rsidP="00F77D1A">
      <w:pPr>
        <w:rPr>
          <w:b/>
        </w:rPr>
      </w:pPr>
      <w:r w:rsidRPr="00F77D1A">
        <w:rPr>
          <w:b/>
        </w:rPr>
        <w:t>Example:</w:t>
      </w:r>
    </w:p>
    <w:p w:rsidR="00F77D1A" w:rsidRPr="002A1B84" w:rsidRDefault="00F77D1A" w:rsidP="00F77D1A">
      <w:pPr>
        <w:rPr>
          <w:rFonts w:ascii="APL385 Unicode" w:hAnsi="APL385 Unicode"/>
        </w:rPr>
      </w:pP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w:t>
      </w:r>
      <w:r w:rsidR="002A1B84">
        <w:rPr>
          <w:rFonts w:ascii="APL385 Unicode" w:hAnsi="APL385 Unicode"/>
        </w:rPr>
        <w:t xml:space="preserve"> </w:t>
      </w:r>
      <w:r w:rsidRPr="002A1B84">
        <w:rPr>
          <w:rFonts w:ascii="APL385 Unicode" w:hAnsi="APL385 Unicode"/>
        </w:rPr>
        <w:t>'#result'</w:t>
      </w:r>
      <w:r w:rsidR="002A1B84">
        <w:rPr>
          <w:rFonts w:ascii="APL385 Unicode" w:hAnsi="APL385 Unicode"/>
        </w:rPr>
        <w:t xml:space="preserve"> </w:t>
      </w:r>
      <w:r w:rsidRPr="002A1B84">
        <w:rPr>
          <w:rFonts w:ascii="APL385 Unicode" w:hAnsi="APL385 Unicode"/>
        </w:rPr>
        <w:t>Replace _html.h2('Hi</w:t>
      </w:r>
      <w:r w:rsidR="002A1B84">
        <w:rPr>
          <w:rFonts w:ascii="APL385 Unicode" w:hAnsi="APL385 Unicode"/>
        </w:rPr>
        <w:t>'</w:t>
      </w:r>
      <w:r w:rsidR="002A1B84" w:rsidRPr="002A1B84">
        <w:rPr>
          <w:rFonts w:ascii="APL385 Unicode" w:hAnsi="APL385 Unicode"/>
        </w:rPr>
        <w:t>)</w:t>
      </w:r>
      <w:r w:rsidR="002A1B84" w:rsidRPr="002A1B84">
        <w:rPr>
          <w:rFonts w:ascii="APL385 Unicode" w:hAnsi="APL385 Unicode"/>
        </w:rPr>
        <w:br/>
        <w:t xml:space="preserve"> </w:t>
      </w: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Execute</w:t>
      </w:r>
      <w:r w:rsidR="002A1B84">
        <w:rPr>
          <w:rFonts w:ascii="APL385 Unicode" w:hAnsi="APL385 Unicode"/>
        </w:rPr>
        <w:t xml:space="preserve"> </w:t>
      </w:r>
      <w:r w:rsidRPr="002A1B84">
        <w:rPr>
          <w:rFonts w:ascii="APL385 Unicode" w:hAnsi="APL385 Unicode"/>
        </w:rPr>
        <w:t>'alert("Happy Birthday!")'</w:t>
      </w:r>
    </w:p>
    <w:p w:rsidR="00B9190F" w:rsidRDefault="004214AD" w:rsidP="00B9190F">
      <w:pPr>
        <w:rPr>
          <w:rStyle w:val="Strong"/>
          <w:b w:val="0"/>
          <w:bCs w:val="0"/>
        </w:rPr>
      </w:pPr>
      <w:r>
        <w:rPr>
          <w:rStyle w:val="Strong"/>
          <w:b w:val="0"/>
          <w:bCs w:val="0"/>
        </w:rPr>
        <w:t xml:space="preserve">Callback functions must return a result, though the result could be '' if no action is to be taken on the client side. </w:t>
      </w:r>
    </w:p>
    <w:p w:rsidR="0075504E" w:rsidRDefault="0075504E">
      <w:pPr>
        <w:spacing w:after="200"/>
        <w:rPr>
          <w:rFonts w:asciiTheme="majorHAnsi" w:eastAsiaTheme="majorEastAsia" w:hAnsiTheme="majorHAnsi" w:cstheme="majorBidi"/>
          <w:b/>
          <w:bCs/>
          <w:color w:val="4F81BD" w:themeColor="accent1"/>
          <w:sz w:val="26"/>
          <w:szCs w:val="26"/>
        </w:rPr>
      </w:pPr>
    </w:p>
    <w:sectPr w:rsidR="0075504E" w:rsidSect="005D791F">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00F" w:rsidRDefault="0063700F" w:rsidP="006C5797">
      <w:pPr>
        <w:spacing w:line="240" w:lineRule="auto"/>
      </w:pPr>
      <w:r>
        <w:separator/>
      </w:r>
    </w:p>
  </w:endnote>
  <w:endnote w:type="continuationSeparator" w:id="0">
    <w:p w:rsidR="0063700F" w:rsidRDefault="0063700F" w:rsidP="006C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PL385 Unicode">
    <w:panose1 w:val="020B0709000202000203"/>
    <w:charset w:val="00"/>
    <w:family w:val="modern"/>
    <w:pitch w:val="fixed"/>
    <w:sig w:usb0="800002C7" w:usb1="00005CE1"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00F" w:rsidRDefault="0063700F" w:rsidP="006C5797">
      <w:pPr>
        <w:spacing w:line="240" w:lineRule="auto"/>
      </w:pPr>
      <w:r>
        <w:separator/>
      </w:r>
    </w:p>
  </w:footnote>
  <w:footnote w:type="continuationSeparator" w:id="0">
    <w:p w:rsidR="0063700F" w:rsidRDefault="0063700F" w:rsidP="006C5797">
      <w:pPr>
        <w:spacing w:line="240" w:lineRule="auto"/>
      </w:pPr>
      <w:r>
        <w:continuationSeparator/>
      </w:r>
    </w:p>
  </w:footnote>
  <w:footnote w:id="1">
    <w:p w:rsidR="00B806CF" w:rsidRDefault="00B806CF">
      <w:pPr>
        <w:pStyle w:val="FootnoteText"/>
      </w:pPr>
      <w:r>
        <w:rPr>
          <w:rStyle w:val="FootnoteReference"/>
        </w:rPr>
        <w:footnoteRef/>
      </w:r>
      <w:r>
        <w:t xml:space="preserve"> It's useful to understand the difference between HTML attributed and DOM properties.- for a good discussion on this, see </w:t>
      </w:r>
      <w:hyperlink r:id="rId1" w:history="1">
        <w:r w:rsidRPr="00165891">
          <w:rPr>
            <w:rStyle w:val="Hyperlink"/>
          </w:rPr>
          <w:t>http://lucybain.com/blog/2014/attribute-vs-property/</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797" w:rsidRDefault="006C579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6C5797" w:rsidTr="006C5797">
      <w:tc>
        <w:tcPr>
          <w:tcW w:w="4675" w:type="dxa"/>
          <w:shd w:val="clear" w:color="auto" w:fill="auto"/>
        </w:tcPr>
        <w:p w:rsidR="006C5797" w:rsidRDefault="006C5797" w:rsidP="006C5797">
          <w:pPr>
            <w:pStyle w:val="Heading2"/>
            <w:outlineLvl w:val="1"/>
          </w:pPr>
          <w:r>
            <w:t>Event Handling</w:t>
          </w:r>
          <w:r>
            <w:tab/>
          </w:r>
        </w:p>
      </w:tc>
      <w:tc>
        <w:tcPr>
          <w:tcW w:w="4675" w:type="dxa"/>
          <w:shd w:val="clear" w:color="auto" w:fill="auto"/>
        </w:tcPr>
        <w:p w:rsidR="006C5797" w:rsidRDefault="006C5797" w:rsidP="006C5797">
          <w:pPr>
            <w:pStyle w:val="Heading2"/>
            <w:jc w:val="right"/>
            <w:outlineLvl w:val="1"/>
          </w:pPr>
          <w:r>
            <w:t>MiServer 3.0</w:t>
          </w:r>
        </w:p>
      </w:tc>
    </w:tr>
  </w:tbl>
  <w:p w:rsidR="006C5797" w:rsidRDefault="006C5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3128"/>
    <w:multiLevelType w:val="hybridMultilevel"/>
    <w:tmpl w:val="ED82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72B5"/>
    <w:multiLevelType w:val="hybridMultilevel"/>
    <w:tmpl w:val="044056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D7449"/>
    <w:multiLevelType w:val="hybridMultilevel"/>
    <w:tmpl w:val="86C46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B6AB9"/>
    <w:multiLevelType w:val="hybridMultilevel"/>
    <w:tmpl w:val="1A64C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B42AC"/>
    <w:multiLevelType w:val="hybridMultilevel"/>
    <w:tmpl w:val="F7169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9F26C4"/>
    <w:multiLevelType w:val="hybridMultilevel"/>
    <w:tmpl w:val="BE2EA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3933E5"/>
    <w:multiLevelType w:val="hybridMultilevel"/>
    <w:tmpl w:val="3492411E"/>
    <w:lvl w:ilvl="0" w:tplc="04090011">
      <w:start w:val="1"/>
      <w:numFmt w:val="decimal"/>
      <w:lvlText w:val="%1)"/>
      <w:lvlJc w:val="left"/>
      <w:pPr>
        <w:ind w:left="720" w:hanging="360"/>
      </w:pPr>
      <w:rPr>
        <w:rFonts w:hint="default"/>
      </w:rPr>
    </w:lvl>
    <w:lvl w:ilvl="1" w:tplc="C5028C42">
      <w:numFmt w:val="bullet"/>
      <w:lvlText w:val=""/>
      <w:lvlJc w:val="left"/>
      <w:pPr>
        <w:ind w:left="1440" w:hanging="360"/>
      </w:pPr>
      <w:rPr>
        <w:rFonts w:ascii="Symbol" w:eastAsia="MS Mincho"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95DC1"/>
    <w:multiLevelType w:val="hybridMultilevel"/>
    <w:tmpl w:val="1CC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5A262CE4"/>
    <w:multiLevelType w:val="hybridMultilevel"/>
    <w:tmpl w:val="002AB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F24820"/>
    <w:multiLevelType w:val="hybridMultilevel"/>
    <w:tmpl w:val="EEF6E18E"/>
    <w:lvl w:ilvl="0" w:tplc="2E90D682">
      <w:start w:val="1"/>
      <w:numFmt w:val="decimal"/>
      <w:lvlText w:val="%1)"/>
      <w:lvlJc w:val="left"/>
      <w:pPr>
        <w:ind w:left="720" w:hanging="360"/>
      </w:pPr>
      <w:rPr>
        <w:rFonts w:ascii="APL385 Unicode" w:hAnsi="APL385 Unicod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D6AD0"/>
    <w:multiLevelType w:val="hybridMultilevel"/>
    <w:tmpl w:val="F5846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94050"/>
    <w:multiLevelType w:val="hybridMultilevel"/>
    <w:tmpl w:val="489C1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82F21"/>
    <w:multiLevelType w:val="hybridMultilevel"/>
    <w:tmpl w:val="118A33B2"/>
    <w:lvl w:ilvl="0" w:tplc="C5028C42">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E51E8"/>
    <w:multiLevelType w:val="hybridMultilevel"/>
    <w:tmpl w:val="E9EA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50035"/>
    <w:multiLevelType w:val="hybridMultilevel"/>
    <w:tmpl w:val="5B8C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5"/>
  </w:num>
  <w:num w:numId="4">
    <w:abstractNumId w:val="6"/>
  </w:num>
  <w:num w:numId="5">
    <w:abstractNumId w:val="22"/>
  </w:num>
  <w:num w:numId="6">
    <w:abstractNumId w:val="9"/>
  </w:num>
  <w:num w:numId="7">
    <w:abstractNumId w:val="17"/>
  </w:num>
  <w:num w:numId="8">
    <w:abstractNumId w:val="24"/>
  </w:num>
  <w:num w:numId="9">
    <w:abstractNumId w:val="2"/>
  </w:num>
  <w:num w:numId="10">
    <w:abstractNumId w:val="29"/>
  </w:num>
  <w:num w:numId="11">
    <w:abstractNumId w:val="19"/>
  </w:num>
  <w:num w:numId="12">
    <w:abstractNumId w:val="20"/>
  </w:num>
  <w:num w:numId="13">
    <w:abstractNumId w:val="1"/>
  </w:num>
  <w:num w:numId="14">
    <w:abstractNumId w:val="12"/>
  </w:num>
  <w:num w:numId="15">
    <w:abstractNumId w:val="10"/>
  </w:num>
  <w:num w:numId="16">
    <w:abstractNumId w:val="23"/>
  </w:num>
  <w:num w:numId="17">
    <w:abstractNumId w:val="7"/>
  </w:num>
  <w:num w:numId="18">
    <w:abstractNumId w:val="27"/>
  </w:num>
  <w:num w:numId="19">
    <w:abstractNumId w:val="30"/>
  </w:num>
  <w:num w:numId="20">
    <w:abstractNumId w:val="3"/>
  </w:num>
  <w:num w:numId="21">
    <w:abstractNumId w:val="4"/>
  </w:num>
  <w:num w:numId="22">
    <w:abstractNumId w:val="14"/>
  </w:num>
  <w:num w:numId="23">
    <w:abstractNumId w:val="8"/>
  </w:num>
  <w:num w:numId="24">
    <w:abstractNumId w:val="26"/>
  </w:num>
  <w:num w:numId="25">
    <w:abstractNumId w:val="31"/>
  </w:num>
  <w:num w:numId="26">
    <w:abstractNumId w:val="18"/>
  </w:num>
  <w:num w:numId="27">
    <w:abstractNumId w:val="5"/>
  </w:num>
  <w:num w:numId="28">
    <w:abstractNumId w:val="11"/>
  </w:num>
  <w:num w:numId="29">
    <w:abstractNumId w:val="32"/>
  </w:num>
  <w:num w:numId="30">
    <w:abstractNumId w:val="25"/>
  </w:num>
  <w:num w:numId="31">
    <w:abstractNumId w:val="13"/>
  </w:num>
  <w:num w:numId="32">
    <w:abstractNumId w:val="2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9F"/>
    <w:rsid w:val="000046D2"/>
    <w:rsid w:val="00006D8B"/>
    <w:rsid w:val="00015C60"/>
    <w:rsid w:val="0002641D"/>
    <w:rsid w:val="0004616E"/>
    <w:rsid w:val="000E06F9"/>
    <w:rsid w:val="00102E4A"/>
    <w:rsid w:val="00114201"/>
    <w:rsid w:val="00122F96"/>
    <w:rsid w:val="00125744"/>
    <w:rsid w:val="00184622"/>
    <w:rsid w:val="001A480D"/>
    <w:rsid w:val="001B6FFE"/>
    <w:rsid w:val="00232BB5"/>
    <w:rsid w:val="00245309"/>
    <w:rsid w:val="00245769"/>
    <w:rsid w:val="00281D2B"/>
    <w:rsid w:val="00282F16"/>
    <w:rsid w:val="002A1B84"/>
    <w:rsid w:val="002C1FD8"/>
    <w:rsid w:val="002D259F"/>
    <w:rsid w:val="002D41C3"/>
    <w:rsid w:val="003126C6"/>
    <w:rsid w:val="00316DF5"/>
    <w:rsid w:val="003369CD"/>
    <w:rsid w:val="0034266C"/>
    <w:rsid w:val="00351DB2"/>
    <w:rsid w:val="003671A0"/>
    <w:rsid w:val="00375B9B"/>
    <w:rsid w:val="00385B4C"/>
    <w:rsid w:val="003A59C1"/>
    <w:rsid w:val="003B52DE"/>
    <w:rsid w:val="003C1591"/>
    <w:rsid w:val="003C267F"/>
    <w:rsid w:val="003D2237"/>
    <w:rsid w:val="003D27C3"/>
    <w:rsid w:val="003D6A62"/>
    <w:rsid w:val="003F26BD"/>
    <w:rsid w:val="00407959"/>
    <w:rsid w:val="00412B67"/>
    <w:rsid w:val="004214AD"/>
    <w:rsid w:val="0042515E"/>
    <w:rsid w:val="0043626E"/>
    <w:rsid w:val="00447908"/>
    <w:rsid w:val="00450934"/>
    <w:rsid w:val="004959D7"/>
    <w:rsid w:val="004B307D"/>
    <w:rsid w:val="004D03C8"/>
    <w:rsid w:val="00502383"/>
    <w:rsid w:val="00532F41"/>
    <w:rsid w:val="0054259D"/>
    <w:rsid w:val="00545166"/>
    <w:rsid w:val="0054767C"/>
    <w:rsid w:val="0055401B"/>
    <w:rsid w:val="00563DCD"/>
    <w:rsid w:val="005A46A2"/>
    <w:rsid w:val="005D402B"/>
    <w:rsid w:val="005D791F"/>
    <w:rsid w:val="005F6799"/>
    <w:rsid w:val="006172D0"/>
    <w:rsid w:val="00634D8A"/>
    <w:rsid w:val="0063633A"/>
    <w:rsid w:val="00636728"/>
    <w:rsid w:val="0063700F"/>
    <w:rsid w:val="006428F8"/>
    <w:rsid w:val="00653B5C"/>
    <w:rsid w:val="006601AC"/>
    <w:rsid w:val="006633C8"/>
    <w:rsid w:val="006A337D"/>
    <w:rsid w:val="006B7C2F"/>
    <w:rsid w:val="006C5797"/>
    <w:rsid w:val="006D6B4F"/>
    <w:rsid w:val="006E0AAB"/>
    <w:rsid w:val="006E2582"/>
    <w:rsid w:val="006F30D4"/>
    <w:rsid w:val="00731388"/>
    <w:rsid w:val="0075504E"/>
    <w:rsid w:val="00755CDA"/>
    <w:rsid w:val="00777BA7"/>
    <w:rsid w:val="00793F9E"/>
    <w:rsid w:val="007A2BCC"/>
    <w:rsid w:val="007B4484"/>
    <w:rsid w:val="007F23E6"/>
    <w:rsid w:val="00813144"/>
    <w:rsid w:val="008221C7"/>
    <w:rsid w:val="0083453E"/>
    <w:rsid w:val="00847087"/>
    <w:rsid w:val="00861B3E"/>
    <w:rsid w:val="00877816"/>
    <w:rsid w:val="0088427D"/>
    <w:rsid w:val="008C636D"/>
    <w:rsid w:val="008D4668"/>
    <w:rsid w:val="008E1E47"/>
    <w:rsid w:val="00915EF8"/>
    <w:rsid w:val="009165FA"/>
    <w:rsid w:val="0092199A"/>
    <w:rsid w:val="00934764"/>
    <w:rsid w:val="00945F69"/>
    <w:rsid w:val="00954A7D"/>
    <w:rsid w:val="00970340"/>
    <w:rsid w:val="00980EEE"/>
    <w:rsid w:val="0098446B"/>
    <w:rsid w:val="009870BC"/>
    <w:rsid w:val="00993040"/>
    <w:rsid w:val="009A4292"/>
    <w:rsid w:val="009A72DD"/>
    <w:rsid w:val="009B5187"/>
    <w:rsid w:val="009D0266"/>
    <w:rsid w:val="009E624E"/>
    <w:rsid w:val="00A20C3E"/>
    <w:rsid w:val="00A319F5"/>
    <w:rsid w:val="00A34F3A"/>
    <w:rsid w:val="00A66FAA"/>
    <w:rsid w:val="00A90625"/>
    <w:rsid w:val="00AB4845"/>
    <w:rsid w:val="00AB4DEF"/>
    <w:rsid w:val="00AD2A18"/>
    <w:rsid w:val="00AE1D71"/>
    <w:rsid w:val="00AF22FE"/>
    <w:rsid w:val="00B420B4"/>
    <w:rsid w:val="00B73410"/>
    <w:rsid w:val="00B806CF"/>
    <w:rsid w:val="00B9190F"/>
    <w:rsid w:val="00BC2FC4"/>
    <w:rsid w:val="00BE0F90"/>
    <w:rsid w:val="00BE7984"/>
    <w:rsid w:val="00BF0ECC"/>
    <w:rsid w:val="00BF1EB3"/>
    <w:rsid w:val="00C058FF"/>
    <w:rsid w:val="00C07012"/>
    <w:rsid w:val="00C11745"/>
    <w:rsid w:val="00C329D9"/>
    <w:rsid w:val="00C42CE6"/>
    <w:rsid w:val="00C45C8D"/>
    <w:rsid w:val="00C87AC6"/>
    <w:rsid w:val="00CA08ED"/>
    <w:rsid w:val="00CA6951"/>
    <w:rsid w:val="00CD4CE4"/>
    <w:rsid w:val="00CE627A"/>
    <w:rsid w:val="00D265AE"/>
    <w:rsid w:val="00D26BCB"/>
    <w:rsid w:val="00D611A7"/>
    <w:rsid w:val="00D654E0"/>
    <w:rsid w:val="00DA79A8"/>
    <w:rsid w:val="00DC4E81"/>
    <w:rsid w:val="00DE06D5"/>
    <w:rsid w:val="00DE1F44"/>
    <w:rsid w:val="00E05FE6"/>
    <w:rsid w:val="00E0613F"/>
    <w:rsid w:val="00E445CD"/>
    <w:rsid w:val="00E95BDE"/>
    <w:rsid w:val="00EA14C8"/>
    <w:rsid w:val="00EB28EF"/>
    <w:rsid w:val="00EC3DE1"/>
    <w:rsid w:val="00EC54FF"/>
    <w:rsid w:val="00F17DBA"/>
    <w:rsid w:val="00F2062B"/>
    <w:rsid w:val="00F22A88"/>
    <w:rsid w:val="00F261AC"/>
    <w:rsid w:val="00F36563"/>
    <w:rsid w:val="00F43365"/>
    <w:rsid w:val="00F44128"/>
    <w:rsid w:val="00F448E2"/>
    <w:rsid w:val="00F44F25"/>
    <w:rsid w:val="00F503F5"/>
    <w:rsid w:val="00F65AED"/>
    <w:rsid w:val="00F77D1A"/>
    <w:rsid w:val="00FB228C"/>
    <w:rsid w:val="00FD333A"/>
    <w:rsid w:val="00FF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F548F"/>
  <w15:docId w15:val="{401B94E0-A0F2-480E-984C-ECF9438F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2FC4"/>
    <w:pPr>
      <w:keepNext/>
      <w:keepLines/>
      <w:spacing w:before="24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BC2F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 w:type="paragraph" w:styleId="Header">
    <w:name w:val="header"/>
    <w:basedOn w:val="Normal"/>
    <w:link w:val="HeaderChar"/>
    <w:uiPriority w:val="99"/>
    <w:unhideWhenUsed/>
    <w:rsid w:val="006C5797"/>
    <w:pPr>
      <w:tabs>
        <w:tab w:val="center" w:pos="4680"/>
        <w:tab w:val="right" w:pos="9360"/>
      </w:tabs>
      <w:spacing w:line="240" w:lineRule="auto"/>
    </w:pPr>
  </w:style>
  <w:style w:type="character" w:customStyle="1" w:styleId="HeaderChar">
    <w:name w:val="Header Char"/>
    <w:basedOn w:val="DefaultParagraphFont"/>
    <w:link w:val="Header"/>
    <w:uiPriority w:val="99"/>
    <w:rsid w:val="006C5797"/>
  </w:style>
  <w:style w:type="paragraph" w:styleId="Footer">
    <w:name w:val="footer"/>
    <w:basedOn w:val="Normal"/>
    <w:link w:val="FooterChar"/>
    <w:uiPriority w:val="99"/>
    <w:unhideWhenUsed/>
    <w:rsid w:val="006C5797"/>
    <w:pPr>
      <w:tabs>
        <w:tab w:val="center" w:pos="4680"/>
        <w:tab w:val="right" w:pos="9360"/>
      </w:tabs>
      <w:spacing w:line="240" w:lineRule="auto"/>
    </w:pPr>
  </w:style>
  <w:style w:type="character" w:customStyle="1" w:styleId="FooterChar">
    <w:name w:val="Footer Char"/>
    <w:basedOn w:val="DefaultParagraphFont"/>
    <w:link w:val="Footer"/>
    <w:uiPriority w:val="99"/>
    <w:rsid w:val="006C5797"/>
  </w:style>
  <w:style w:type="paragraph" w:customStyle="1" w:styleId="Code">
    <w:name w:val="Code"/>
    <w:next w:val="Normal"/>
    <w:link w:val="CodeChar"/>
    <w:autoRedefine/>
    <w:qFormat/>
    <w:rsid w:val="00C329D9"/>
    <w:pPr>
      <w:spacing w:before="60" w:after="60" w:line="240" w:lineRule="auto"/>
      <w:contextualSpacing/>
    </w:pPr>
    <w:rPr>
      <w:rFonts w:ascii="APL385 Unicode" w:hAnsi="APL385 Unicode"/>
      <w:sz w:val="20"/>
    </w:rPr>
  </w:style>
  <w:style w:type="character" w:customStyle="1" w:styleId="CodeChar">
    <w:name w:val="Code Char"/>
    <w:basedOn w:val="DefaultParagraphFont"/>
    <w:link w:val="Code"/>
    <w:rsid w:val="00C329D9"/>
    <w:rPr>
      <w:rFonts w:ascii="APL385 Unicode" w:hAnsi="APL385 Unicode"/>
      <w:sz w:val="20"/>
    </w:rPr>
  </w:style>
  <w:style w:type="paragraph" w:customStyle="1" w:styleId="APL">
    <w:name w:val="APL"/>
    <w:next w:val="Normal"/>
    <w:link w:val="APLChar"/>
    <w:qFormat/>
    <w:rsid w:val="00813144"/>
    <w:pPr>
      <w:spacing w:before="100" w:beforeAutospacing="1" w:after="100" w:afterAutospacing="1"/>
    </w:pPr>
    <w:rPr>
      <w:rFonts w:ascii="APL385 Unicode" w:hAnsi="APL385 Unicode"/>
      <w:sz w:val="20"/>
    </w:rPr>
  </w:style>
  <w:style w:type="character" w:customStyle="1" w:styleId="APLChar">
    <w:name w:val="APL Char"/>
    <w:basedOn w:val="CodeChar"/>
    <w:link w:val="APL"/>
    <w:rsid w:val="00813144"/>
    <w:rPr>
      <w:rFonts w:ascii="APL385 Unicode" w:hAnsi="APL385 Unicode"/>
      <w:sz w:val="20"/>
    </w:rPr>
  </w:style>
  <w:style w:type="paragraph" w:styleId="NoSpacing">
    <w:name w:val="No Spacing"/>
    <w:uiPriority w:val="1"/>
    <w:qFormat/>
    <w:rsid w:val="00847087"/>
    <w:pPr>
      <w:spacing w:after="0" w:line="240" w:lineRule="auto"/>
    </w:pPr>
  </w:style>
  <w:style w:type="character" w:styleId="FollowedHyperlink">
    <w:name w:val="FollowedHyperlink"/>
    <w:basedOn w:val="DefaultParagraphFont"/>
    <w:uiPriority w:val="99"/>
    <w:semiHidden/>
    <w:unhideWhenUsed/>
    <w:rsid w:val="00DC4E81"/>
    <w:rPr>
      <w:color w:val="800080" w:themeColor="followedHyperlink"/>
      <w:u w:val="single"/>
    </w:rPr>
  </w:style>
  <w:style w:type="paragraph" w:styleId="FootnoteText">
    <w:name w:val="footnote text"/>
    <w:basedOn w:val="Normal"/>
    <w:link w:val="FootnoteTextChar"/>
    <w:uiPriority w:val="99"/>
    <w:semiHidden/>
    <w:unhideWhenUsed/>
    <w:rsid w:val="00B806CF"/>
    <w:pPr>
      <w:spacing w:line="240" w:lineRule="auto"/>
    </w:pPr>
    <w:rPr>
      <w:sz w:val="20"/>
      <w:szCs w:val="20"/>
    </w:rPr>
  </w:style>
  <w:style w:type="character" w:customStyle="1" w:styleId="FootnoteTextChar">
    <w:name w:val="Footnote Text Char"/>
    <w:basedOn w:val="DefaultParagraphFont"/>
    <w:link w:val="FootnoteText"/>
    <w:uiPriority w:val="99"/>
    <w:semiHidden/>
    <w:rsid w:val="00B806CF"/>
    <w:rPr>
      <w:sz w:val="20"/>
      <w:szCs w:val="20"/>
    </w:rPr>
  </w:style>
  <w:style w:type="character" w:styleId="FootnoteReference">
    <w:name w:val="footnote reference"/>
    <w:basedOn w:val="DefaultParagraphFont"/>
    <w:uiPriority w:val="99"/>
    <w:semiHidden/>
    <w:unhideWhenUsed/>
    <w:rsid w:val="00B806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query/jquery_ref_selectors.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jquery.com/events/event-deleg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lucybain.com/blog/2014/attribute-vs-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D66CF-6787-41FA-84F7-75D487DE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8752</TotalTime>
  <Pages>1</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Brian Becker</cp:lastModifiedBy>
  <cp:revision>20</cp:revision>
  <dcterms:created xsi:type="dcterms:W3CDTF">2015-09-23T01:32:00Z</dcterms:created>
  <dcterms:modified xsi:type="dcterms:W3CDTF">2016-03-15T16:43:00Z</dcterms:modified>
</cp:coreProperties>
</file>