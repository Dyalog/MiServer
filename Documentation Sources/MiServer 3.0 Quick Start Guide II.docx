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59F" w:rsidRDefault="002D259F"/>
    <w:p w:rsidR="002D259F" w:rsidRDefault="002D259F"/>
    <w:p w:rsidR="002D259F" w:rsidRDefault="002D259F">
      <w:pPr>
        <w:rPr>
          <w:rFonts w:ascii="Arial Rounded MT Bold" w:hAnsi="Arial Rounded MT Bold"/>
          <w:sz w:val="52"/>
        </w:rPr>
      </w:pPr>
    </w:p>
    <w:p w:rsidR="002D259F" w:rsidRDefault="002D259F">
      <w:pPr>
        <w:rPr>
          <w:rFonts w:ascii="Arial Rounded MT Bold" w:hAnsi="Arial Rounded MT Bold"/>
          <w:sz w:val="52"/>
        </w:rPr>
      </w:pPr>
    </w:p>
    <w:p w:rsidR="002D259F" w:rsidRDefault="002D259F" w:rsidP="002D259F">
      <w:pPr>
        <w:jc w:val="center"/>
        <w:rPr>
          <w:rFonts w:ascii="Arial Rounded MT Bold" w:hAnsi="Arial Rounded MT Bold"/>
          <w:sz w:val="52"/>
        </w:rPr>
      </w:pPr>
      <w:bookmarkStart w:id="0" w:name="_GoBack"/>
      <w:bookmarkEnd w:id="0"/>
    </w:p>
    <w:p w:rsidR="002D259F" w:rsidRDefault="008D4668" w:rsidP="002D259F">
      <w:pPr>
        <w:jc w:val="center"/>
        <w:rPr>
          <w:rFonts w:ascii="Arial Rounded MT Bold" w:hAnsi="Arial Rounded MT Bold"/>
          <w:sz w:val="52"/>
        </w:rPr>
      </w:pPr>
      <w:r>
        <w:rPr>
          <w:rFonts w:ascii="Arial Rounded MT Bold" w:hAnsi="Arial Rounded MT Bold"/>
          <w:sz w:val="52"/>
        </w:rPr>
        <w:t>MiServer 3.0</w:t>
      </w:r>
      <w:r w:rsidR="00CD4CE4">
        <w:rPr>
          <w:rFonts w:ascii="Arial Rounded MT Bold" w:hAnsi="Arial Rounded MT Bold"/>
          <w:sz w:val="52"/>
        </w:rPr>
        <w:br/>
      </w:r>
      <w:r>
        <w:rPr>
          <w:rFonts w:ascii="Arial Rounded MT Bold" w:hAnsi="Arial Rounded MT Bold"/>
          <w:sz w:val="52"/>
        </w:rPr>
        <w:t>Quick Start</w:t>
      </w:r>
      <w:r w:rsidR="00CD4CE4">
        <w:rPr>
          <w:rFonts w:ascii="Arial Rounded MT Bold" w:hAnsi="Arial Rounded MT Bold"/>
          <w:sz w:val="52"/>
        </w:rPr>
        <w:t xml:space="preserve"> Guide</w:t>
      </w:r>
    </w:p>
    <w:p w:rsidR="008D4668" w:rsidRDefault="008D4668" w:rsidP="002D259F">
      <w:pPr>
        <w:jc w:val="center"/>
        <w:rPr>
          <w:rFonts w:ascii="Arial Rounded MT Bold" w:hAnsi="Arial Rounded MT Bold"/>
          <w:sz w:val="52"/>
        </w:rPr>
      </w:pPr>
    </w:p>
    <w:p w:rsidR="008D4668" w:rsidRPr="008D4668" w:rsidRDefault="008D4668" w:rsidP="002D259F">
      <w:pPr>
        <w:jc w:val="center"/>
        <w:rPr>
          <w:rFonts w:ascii="Arial Rounded MT Bold" w:hAnsi="Arial Rounded MT Bold"/>
          <w:sz w:val="28"/>
          <w:szCs w:val="24"/>
        </w:rPr>
      </w:pPr>
      <w:r>
        <w:rPr>
          <w:rFonts w:ascii="Arial Rounded MT Bold" w:hAnsi="Arial Rounded MT Bold"/>
          <w:sz w:val="28"/>
          <w:szCs w:val="24"/>
        </w:rPr>
        <w:t>September 2015</w:t>
      </w:r>
    </w:p>
    <w:p w:rsidR="002D259F" w:rsidRDefault="002D259F"/>
    <w:p w:rsidR="002D259F" w:rsidRDefault="002D259F"/>
    <w:p w:rsidR="002D259F" w:rsidRDefault="002D259F"/>
    <w:p w:rsidR="002D259F" w:rsidRDefault="002D259F"/>
    <w:p w:rsidR="002D259F" w:rsidRDefault="002D259F"/>
    <w:p w:rsidR="002D259F" w:rsidRDefault="002D259F"/>
    <w:p w:rsidR="002D259F" w:rsidRDefault="002D259F"/>
    <w:p w:rsidR="002D259F" w:rsidRDefault="002D259F"/>
    <w:p w:rsidR="002D259F" w:rsidRPr="002D259F" w:rsidRDefault="002D259F" w:rsidP="002D259F"/>
    <w:p w:rsidR="002D259F" w:rsidRPr="002D259F" w:rsidRDefault="002D259F" w:rsidP="002D259F"/>
    <w:p w:rsidR="002D259F" w:rsidRPr="002D259F" w:rsidRDefault="002D259F" w:rsidP="002D259F"/>
    <w:p w:rsidR="002D259F" w:rsidRPr="002D259F" w:rsidRDefault="002D259F" w:rsidP="002D259F"/>
    <w:p w:rsidR="002D259F" w:rsidRDefault="002D259F" w:rsidP="002D259F"/>
    <w:p w:rsidR="002D259F" w:rsidRDefault="002D259F" w:rsidP="002D259F">
      <w:pPr>
        <w:tabs>
          <w:tab w:val="left" w:pos="6039"/>
        </w:tabs>
      </w:pPr>
      <w:r>
        <w:tab/>
      </w:r>
    </w:p>
    <w:p w:rsidR="002D259F" w:rsidRDefault="002D259F">
      <w:r>
        <w:br w:type="page"/>
      </w:r>
    </w:p>
    <w:sdt>
      <w:sdtPr>
        <w:rPr>
          <w:rFonts w:asciiTheme="minorHAnsi" w:eastAsia="MS Mincho" w:hAnsiTheme="minorHAnsi" w:cstheme="minorBidi"/>
          <w:b w:val="0"/>
          <w:bCs w:val="0"/>
          <w:color w:val="auto"/>
          <w:sz w:val="22"/>
          <w:szCs w:val="22"/>
          <w:lang w:eastAsia="en-US"/>
        </w:rPr>
        <w:id w:val="-286205767"/>
        <w:docPartObj>
          <w:docPartGallery w:val="Table of Contents"/>
          <w:docPartUnique/>
        </w:docPartObj>
      </w:sdtPr>
      <w:sdtEndPr>
        <w:rPr>
          <w:noProof/>
        </w:rPr>
      </w:sdtEndPr>
      <w:sdtContent>
        <w:p w:rsidR="008D4668" w:rsidRDefault="008D4668">
          <w:pPr>
            <w:pStyle w:val="TOCHeading"/>
          </w:pPr>
          <w:r>
            <w:t>Table of Contents</w:t>
          </w:r>
        </w:p>
        <w:p w:rsidR="00C42CE6" w:rsidRDefault="008D466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29243099" w:history="1">
            <w:r w:rsidR="00C42CE6" w:rsidRPr="00C21303">
              <w:rPr>
                <w:rStyle w:val="Hyperlink"/>
                <w:noProof/>
              </w:rPr>
              <w:t>Download MiServer 3.0</w:t>
            </w:r>
            <w:r w:rsidR="00C42CE6">
              <w:rPr>
                <w:noProof/>
                <w:webHidden/>
              </w:rPr>
              <w:tab/>
            </w:r>
            <w:r w:rsidR="00C42CE6">
              <w:rPr>
                <w:noProof/>
                <w:webHidden/>
              </w:rPr>
              <w:fldChar w:fldCharType="begin"/>
            </w:r>
            <w:r w:rsidR="00C42CE6">
              <w:rPr>
                <w:noProof/>
                <w:webHidden/>
              </w:rPr>
              <w:instrText xml:space="preserve"> PAGEREF _Toc429243099 \h </w:instrText>
            </w:r>
            <w:r w:rsidR="00C42CE6">
              <w:rPr>
                <w:noProof/>
                <w:webHidden/>
              </w:rPr>
            </w:r>
            <w:r w:rsidR="00C42CE6">
              <w:rPr>
                <w:noProof/>
                <w:webHidden/>
              </w:rPr>
              <w:fldChar w:fldCharType="separate"/>
            </w:r>
            <w:r w:rsidR="00C42CE6">
              <w:rPr>
                <w:noProof/>
                <w:webHidden/>
              </w:rPr>
              <w:t>3</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00" w:history="1">
            <w:r w:rsidR="00C42CE6" w:rsidRPr="00C21303">
              <w:rPr>
                <w:rStyle w:val="Hyperlink"/>
                <w:noProof/>
              </w:rPr>
              <w:t>Install MiServer 3.0</w:t>
            </w:r>
            <w:r w:rsidR="00C42CE6">
              <w:rPr>
                <w:noProof/>
                <w:webHidden/>
              </w:rPr>
              <w:tab/>
            </w:r>
            <w:r w:rsidR="00C42CE6">
              <w:rPr>
                <w:noProof/>
                <w:webHidden/>
              </w:rPr>
              <w:fldChar w:fldCharType="begin"/>
            </w:r>
            <w:r w:rsidR="00C42CE6">
              <w:rPr>
                <w:noProof/>
                <w:webHidden/>
              </w:rPr>
              <w:instrText xml:space="preserve"> PAGEREF _Toc429243100 \h </w:instrText>
            </w:r>
            <w:r w:rsidR="00C42CE6">
              <w:rPr>
                <w:noProof/>
                <w:webHidden/>
              </w:rPr>
            </w:r>
            <w:r w:rsidR="00C42CE6">
              <w:rPr>
                <w:noProof/>
                <w:webHidden/>
              </w:rPr>
              <w:fldChar w:fldCharType="separate"/>
            </w:r>
            <w:r w:rsidR="00C42CE6">
              <w:rPr>
                <w:noProof/>
                <w:webHidden/>
              </w:rPr>
              <w:t>4</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01" w:history="1">
            <w:r w:rsidR="00C42CE6" w:rsidRPr="00C21303">
              <w:rPr>
                <w:rStyle w:val="Hyperlink"/>
                <w:noProof/>
              </w:rPr>
              <w:t>Start MiServer 3.0</w:t>
            </w:r>
            <w:r w:rsidR="00C42CE6">
              <w:rPr>
                <w:noProof/>
                <w:webHidden/>
              </w:rPr>
              <w:tab/>
            </w:r>
            <w:r w:rsidR="00C42CE6">
              <w:rPr>
                <w:noProof/>
                <w:webHidden/>
              </w:rPr>
              <w:fldChar w:fldCharType="begin"/>
            </w:r>
            <w:r w:rsidR="00C42CE6">
              <w:rPr>
                <w:noProof/>
                <w:webHidden/>
              </w:rPr>
              <w:instrText xml:space="preserve"> PAGEREF _Toc429243101 \h </w:instrText>
            </w:r>
            <w:r w:rsidR="00C42CE6">
              <w:rPr>
                <w:noProof/>
                <w:webHidden/>
              </w:rPr>
            </w:r>
            <w:r w:rsidR="00C42CE6">
              <w:rPr>
                <w:noProof/>
                <w:webHidden/>
              </w:rPr>
              <w:fldChar w:fldCharType="separate"/>
            </w:r>
            <w:r w:rsidR="00C42CE6">
              <w:rPr>
                <w:noProof/>
                <w:webHidden/>
              </w:rPr>
              <w:t>5</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02" w:history="1">
            <w:r w:rsidR="00C42CE6" w:rsidRPr="00C21303">
              <w:rPr>
                <w:rStyle w:val="Hyperlink"/>
                <w:noProof/>
              </w:rPr>
              <w:t>A Few Terms</w:t>
            </w:r>
            <w:r w:rsidR="00C42CE6">
              <w:rPr>
                <w:noProof/>
                <w:webHidden/>
              </w:rPr>
              <w:tab/>
            </w:r>
            <w:r w:rsidR="00C42CE6">
              <w:rPr>
                <w:noProof/>
                <w:webHidden/>
              </w:rPr>
              <w:fldChar w:fldCharType="begin"/>
            </w:r>
            <w:r w:rsidR="00C42CE6">
              <w:rPr>
                <w:noProof/>
                <w:webHidden/>
              </w:rPr>
              <w:instrText xml:space="preserve"> PAGEREF _Toc429243102 \h </w:instrText>
            </w:r>
            <w:r w:rsidR="00C42CE6">
              <w:rPr>
                <w:noProof/>
                <w:webHidden/>
              </w:rPr>
            </w:r>
            <w:r w:rsidR="00C42CE6">
              <w:rPr>
                <w:noProof/>
                <w:webHidden/>
              </w:rPr>
              <w:fldChar w:fldCharType="separate"/>
            </w:r>
            <w:r w:rsidR="00C42CE6">
              <w:rPr>
                <w:noProof/>
                <w:webHidden/>
              </w:rPr>
              <w:t>6</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03" w:history="1">
            <w:r w:rsidR="00C42CE6" w:rsidRPr="00C21303">
              <w:rPr>
                <w:rStyle w:val="Hyperlink"/>
                <w:noProof/>
              </w:rPr>
              <w:t>Creating a MiSite</w:t>
            </w:r>
            <w:r w:rsidR="00C42CE6">
              <w:rPr>
                <w:noProof/>
                <w:webHidden/>
              </w:rPr>
              <w:tab/>
            </w:r>
            <w:r w:rsidR="00C42CE6">
              <w:rPr>
                <w:noProof/>
                <w:webHidden/>
              </w:rPr>
              <w:fldChar w:fldCharType="begin"/>
            </w:r>
            <w:r w:rsidR="00C42CE6">
              <w:rPr>
                <w:noProof/>
                <w:webHidden/>
              </w:rPr>
              <w:instrText xml:space="preserve"> PAGEREF _Toc429243103 \h </w:instrText>
            </w:r>
            <w:r w:rsidR="00C42CE6">
              <w:rPr>
                <w:noProof/>
                <w:webHidden/>
              </w:rPr>
            </w:r>
            <w:r w:rsidR="00C42CE6">
              <w:rPr>
                <w:noProof/>
                <w:webHidden/>
              </w:rPr>
              <w:fldChar w:fldCharType="separate"/>
            </w:r>
            <w:r w:rsidR="00C42CE6">
              <w:rPr>
                <w:noProof/>
                <w:webHidden/>
              </w:rPr>
              <w:t>7</w:t>
            </w:r>
            <w:r w:rsidR="00C42CE6">
              <w:rPr>
                <w:noProof/>
                <w:webHidden/>
              </w:rPr>
              <w:fldChar w:fldCharType="end"/>
            </w:r>
          </w:hyperlink>
        </w:p>
        <w:p w:rsidR="00C42CE6" w:rsidRDefault="00675F90">
          <w:pPr>
            <w:pStyle w:val="TOC3"/>
            <w:tabs>
              <w:tab w:val="right" w:leader="dot" w:pos="9350"/>
            </w:tabs>
            <w:rPr>
              <w:rFonts w:eastAsiaTheme="minorEastAsia"/>
              <w:noProof/>
            </w:rPr>
          </w:pPr>
          <w:hyperlink w:anchor="_Toc429243104" w:history="1">
            <w:r w:rsidR="00C42CE6" w:rsidRPr="00C21303">
              <w:rPr>
                <w:rStyle w:val="Hyperlink"/>
                <w:noProof/>
              </w:rPr>
              <w:t>Recommended Folder Structure for a MiSite</w:t>
            </w:r>
            <w:r w:rsidR="00C42CE6">
              <w:rPr>
                <w:noProof/>
                <w:webHidden/>
              </w:rPr>
              <w:tab/>
            </w:r>
            <w:r w:rsidR="00C42CE6">
              <w:rPr>
                <w:noProof/>
                <w:webHidden/>
              </w:rPr>
              <w:fldChar w:fldCharType="begin"/>
            </w:r>
            <w:r w:rsidR="00C42CE6">
              <w:rPr>
                <w:noProof/>
                <w:webHidden/>
              </w:rPr>
              <w:instrText xml:space="preserve"> PAGEREF _Toc429243104 \h </w:instrText>
            </w:r>
            <w:r w:rsidR="00C42CE6">
              <w:rPr>
                <w:noProof/>
                <w:webHidden/>
              </w:rPr>
            </w:r>
            <w:r w:rsidR="00C42CE6">
              <w:rPr>
                <w:noProof/>
                <w:webHidden/>
              </w:rPr>
              <w:fldChar w:fldCharType="separate"/>
            </w:r>
            <w:r w:rsidR="00C42CE6">
              <w:rPr>
                <w:noProof/>
                <w:webHidden/>
              </w:rPr>
              <w:t>7</w:t>
            </w:r>
            <w:r w:rsidR="00C42CE6">
              <w:rPr>
                <w:noProof/>
                <w:webHidden/>
              </w:rPr>
              <w:fldChar w:fldCharType="end"/>
            </w:r>
          </w:hyperlink>
        </w:p>
        <w:p w:rsidR="00C42CE6" w:rsidRDefault="00675F90">
          <w:pPr>
            <w:pStyle w:val="TOC3"/>
            <w:tabs>
              <w:tab w:val="right" w:leader="dot" w:pos="9350"/>
            </w:tabs>
            <w:rPr>
              <w:rFonts w:eastAsiaTheme="minorEastAsia"/>
              <w:noProof/>
            </w:rPr>
          </w:pPr>
          <w:hyperlink w:anchor="_Toc429243105" w:history="1">
            <w:r w:rsidR="00C42CE6" w:rsidRPr="00C21303">
              <w:rPr>
                <w:rStyle w:val="Hyperlink"/>
                <w:noProof/>
              </w:rPr>
              <w:t>Recommended Location for Your MiSite</w:t>
            </w:r>
            <w:r w:rsidR="00C42CE6">
              <w:rPr>
                <w:noProof/>
                <w:webHidden/>
              </w:rPr>
              <w:tab/>
            </w:r>
            <w:r w:rsidR="00C42CE6">
              <w:rPr>
                <w:noProof/>
                <w:webHidden/>
              </w:rPr>
              <w:fldChar w:fldCharType="begin"/>
            </w:r>
            <w:r w:rsidR="00C42CE6">
              <w:rPr>
                <w:noProof/>
                <w:webHidden/>
              </w:rPr>
              <w:instrText xml:space="preserve"> PAGEREF _Toc429243105 \h </w:instrText>
            </w:r>
            <w:r w:rsidR="00C42CE6">
              <w:rPr>
                <w:noProof/>
                <w:webHidden/>
              </w:rPr>
            </w:r>
            <w:r w:rsidR="00C42CE6">
              <w:rPr>
                <w:noProof/>
                <w:webHidden/>
              </w:rPr>
              <w:fldChar w:fldCharType="separate"/>
            </w:r>
            <w:r w:rsidR="00C42CE6">
              <w:rPr>
                <w:noProof/>
                <w:webHidden/>
              </w:rPr>
              <w:t>7</w:t>
            </w:r>
            <w:r w:rsidR="00C42CE6">
              <w:rPr>
                <w:noProof/>
                <w:webHidden/>
              </w:rPr>
              <w:fldChar w:fldCharType="end"/>
            </w:r>
          </w:hyperlink>
        </w:p>
        <w:p w:rsidR="00C42CE6" w:rsidRDefault="00675F90">
          <w:pPr>
            <w:pStyle w:val="TOC3"/>
            <w:tabs>
              <w:tab w:val="right" w:leader="dot" w:pos="9350"/>
            </w:tabs>
            <w:rPr>
              <w:rFonts w:eastAsiaTheme="minorEastAsia"/>
              <w:noProof/>
            </w:rPr>
          </w:pPr>
          <w:hyperlink w:anchor="_Toc429243106" w:history="1">
            <w:r w:rsidR="00C42CE6" w:rsidRPr="00C21303">
              <w:rPr>
                <w:rStyle w:val="Hyperlink"/>
                <w:noProof/>
              </w:rPr>
              <w:t>Sample MiSite</w:t>
            </w:r>
            <w:r w:rsidR="00C42CE6">
              <w:rPr>
                <w:noProof/>
                <w:webHidden/>
              </w:rPr>
              <w:tab/>
            </w:r>
            <w:r w:rsidR="00C42CE6">
              <w:rPr>
                <w:noProof/>
                <w:webHidden/>
              </w:rPr>
              <w:fldChar w:fldCharType="begin"/>
            </w:r>
            <w:r w:rsidR="00C42CE6">
              <w:rPr>
                <w:noProof/>
                <w:webHidden/>
              </w:rPr>
              <w:instrText xml:space="preserve"> PAGEREF _Toc429243106 \h </w:instrText>
            </w:r>
            <w:r w:rsidR="00C42CE6">
              <w:rPr>
                <w:noProof/>
                <w:webHidden/>
              </w:rPr>
            </w:r>
            <w:r w:rsidR="00C42CE6">
              <w:rPr>
                <w:noProof/>
                <w:webHidden/>
              </w:rPr>
              <w:fldChar w:fldCharType="separate"/>
            </w:r>
            <w:r w:rsidR="00C42CE6">
              <w:rPr>
                <w:noProof/>
                <w:webHidden/>
              </w:rPr>
              <w:t>7</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07" w:history="1">
            <w:r w:rsidR="00C42CE6" w:rsidRPr="00C21303">
              <w:rPr>
                <w:rStyle w:val="Hyperlink"/>
                <w:noProof/>
              </w:rPr>
              <w:t>Building MiPages – Basic Concepts</w:t>
            </w:r>
            <w:r w:rsidR="00C42CE6">
              <w:rPr>
                <w:noProof/>
                <w:webHidden/>
              </w:rPr>
              <w:tab/>
            </w:r>
            <w:r w:rsidR="00C42CE6">
              <w:rPr>
                <w:noProof/>
                <w:webHidden/>
              </w:rPr>
              <w:fldChar w:fldCharType="begin"/>
            </w:r>
            <w:r w:rsidR="00C42CE6">
              <w:rPr>
                <w:noProof/>
                <w:webHidden/>
              </w:rPr>
              <w:instrText xml:space="preserve"> PAGEREF _Toc429243107 \h </w:instrText>
            </w:r>
            <w:r w:rsidR="00C42CE6">
              <w:rPr>
                <w:noProof/>
                <w:webHidden/>
              </w:rPr>
            </w:r>
            <w:r w:rsidR="00C42CE6">
              <w:rPr>
                <w:noProof/>
                <w:webHidden/>
              </w:rPr>
              <w:fldChar w:fldCharType="separate"/>
            </w:r>
            <w:r w:rsidR="00C42CE6">
              <w:rPr>
                <w:noProof/>
                <w:webHidden/>
              </w:rPr>
              <w:t>8</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08" w:history="1">
            <w:r w:rsidR="00C42CE6" w:rsidRPr="00C21303">
              <w:rPr>
                <w:rStyle w:val="Hyperlink"/>
                <w:noProof/>
              </w:rPr>
              <w:t>Widgets, Controls, and Elements</w:t>
            </w:r>
            <w:r w:rsidR="00C42CE6">
              <w:rPr>
                <w:noProof/>
                <w:webHidden/>
              </w:rPr>
              <w:tab/>
            </w:r>
            <w:r w:rsidR="00C42CE6">
              <w:rPr>
                <w:noProof/>
                <w:webHidden/>
              </w:rPr>
              <w:fldChar w:fldCharType="begin"/>
            </w:r>
            <w:r w:rsidR="00C42CE6">
              <w:rPr>
                <w:noProof/>
                <w:webHidden/>
              </w:rPr>
              <w:instrText xml:space="preserve"> PAGEREF _Toc429243108 \h </w:instrText>
            </w:r>
            <w:r w:rsidR="00C42CE6">
              <w:rPr>
                <w:noProof/>
                <w:webHidden/>
              </w:rPr>
            </w:r>
            <w:r w:rsidR="00C42CE6">
              <w:rPr>
                <w:noProof/>
                <w:webHidden/>
              </w:rPr>
              <w:fldChar w:fldCharType="separate"/>
            </w:r>
            <w:r w:rsidR="00C42CE6">
              <w:rPr>
                <w:noProof/>
                <w:webHidden/>
              </w:rPr>
              <w:t>9</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09" w:history="1">
            <w:r w:rsidR="00C42CE6" w:rsidRPr="00C21303">
              <w:rPr>
                <w:rStyle w:val="Hyperlink"/>
                <w:noProof/>
              </w:rPr>
              <w:t>Writing MiPage Content</w:t>
            </w:r>
            <w:r w:rsidR="00C42CE6">
              <w:rPr>
                <w:noProof/>
                <w:webHidden/>
              </w:rPr>
              <w:tab/>
            </w:r>
            <w:r w:rsidR="00C42CE6">
              <w:rPr>
                <w:noProof/>
                <w:webHidden/>
              </w:rPr>
              <w:fldChar w:fldCharType="begin"/>
            </w:r>
            <w:r w:rsidR="00C42CE6">
              <w:rPr>
                <w:noProof/>
                <w:webHidden/>
              </w:rPr>
              <w:instrText xml:space="preserve"> PAGEREF _Toc429243109 \h </w:instrText>
            </w:r>
            <w:r w:rsidR="00C42CE6">
              <w:rPr>
                <w:noProof/>
                <w:webHidden/>
              </w:rPr>
            </w:r>
            <w:r w:rsidR="00C42CE6">
              <w:rPr>
                <w:noProof/>
                <w:webHidden/>
              </w:rPr>
              <w:fldChar w:fldCharType="separate"/>
            </w:r>
            <w:r w:rsidR="00C42CE6">
              <w:rPr>
                <w:noProof/>
                <w:webHidden/>
              </w:rPr>
              <w:t>10</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10" w:history="1">
            <w:r w:rsidR="00C42CE6" w:rsidRPr="00C21303">
              <w:rPr>
                <w:rStyle w:val="Hyperlink"/>
                <w:noProof/>
              </w:rPr>
              <w:t>Event Handling – Specifying Handers</w:t>
            </w:r>
            <w:r w:rsidR="00C42CE6">
              <w:rPr>
                <w:noProof/>
                <w:webHidden/>
              </w:rPr>
              <w:tab/>
            </w:r>
            <w:r w:rsidR="00C42CE6">
              <w:rPr>
                <w:noProof/>
                <w:webHidden/>
              </w:rPr>
              <w:fldChar w:fldCharType="begin"/>
            </w:r>
            <w:r w:rsidR="00C42CE6">
              <w:rPr>
                <w:noProof/>
                <w:webHidden/>
              </w:rPr>
              <w:instrText xml:space="preserve"> PAGEREF _Toc429243110 \h </w:instrText>
            </w:r>
            <w:r w:rsidR="00C42CE6">
              <w:rPr>
                <w:noProof/>
                <w:webHidden/>
              </w:rPr>
            </w:r>
            <w:r w:rsidR="00C42CE6">
              <w:rPr>
                <w:noProof/>
                <w:webHidden/>
              </w:rPr>
              <w:fldChar w:fldCharType="separate"/>
            </w:r>
            <w:r w:rsidR="00C42CE6">
              <w:rPr>
                <w:noProof/>
                <w:webHidden/>
              </w:rPr>
              <w:t>11</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11" w:history="1">
            <w:r w:rsidR="00C42CE6" w:rsidRPr="00C21303">
              <w:rPr>
                <w:rStyle w:val="Hyperlink"/>
                <w:noProof/>
              </w:rPr>
              <w:t>Event Handling - ClientData</w:t>
            </w:r>
            <w:r w:rsidR="00C42CE6">
              <w:rPr>
                <w:noProof/>
                <w:webHidden/>
              </w:rPr>
              <w:tab/>
            </w:r>
            <w:r w:rsidR="00C42CE6">
              <w:rPr>
                <w:noProof/>
                <w:webHidden/>
              </w:rPr>
              <w:fldChar w:fldCharType="begin"/>
            </w:r>
            <w:r w:rsidR="00C42CE6">
              <w:rPr>
                <w:noProof/>
                <w:webHidden/>
              </w:rPr>
              <w:instrText xml:space="preserve"> PAGEREF _Toc429243111 \h </w:instrText>
            </w:r>
            <w:r w:rsidR="00C42CE6">
              <w:rPr>
                <w:noProof/>
                <w:webHidden/>
              </w:rPr>
            </w:r>
            <w:r w:rsidR="00C42CE6">
              <w:rPr>
                <w:noProof/>
                <w:webHidden/>
              </w:rPr>
              <w:fldChar w:fldCharType="separate"/>
            </w:r>
            <w:r w:rsidR="00C42CE6">
              <w:rPr>
                <w:noProof/>
                <w:webHidden/>
              </w:rPr>
              <w:t>12</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12" w:history="1">
            <w:r w:rsidR="00C42CE6" w:rsidRPr="00C21303">
              <w:rPr>
                <w:rStyle w:val="Hyperlink"/>
                <w:noProof/>
              </w:rPr>
              <w:t>Event Handling – Sending Responses Back to the Client</w:t>
            </w:r>
            <w:r w:rsidR="00C42CE6">
              <w:rPr>
                <w:noProof/>
                <w:webHidden/>
              </w:rPr>
              <w:tab/>
            </w:r>
            <w:r w:rsidR="00C42CE6">
              <w:rPr>
                <w:noProof/>
                <w:webHidden/>
              </w:rPr>
              <w:fldChar w:fldCharType="begin"/>
            </w:r>
            <w:r w:rsidR="00C42CE6">
              <w:rPr>
                <w:noProof/>
                <w:webHidden/>
              </w:rPr>
              <w:instrText xml:space="preserve"> PAGEREF _Toc429243112 \h </w:instrText>
            </w:r>
            <w:r w:rsidR="00C42CE6">
              <w:rPr>
                <w:noProof/>
                <w:webHidden/>
              </w:rPr>
            </w:r>
            <w:r w:rsidR="00C42CE6">
              <w:rPr>
                <w:noProof/>
                <w:webHidden/>
              </w:rPr>
              <w:fldChar w:fldCharType="separate"/>
            </w:r>
            <w:r w:rsidR="00C42CE6">
              <w:rPr>
                <w:noProof/>
                <w:webHidden/>
              </w:rPr>
              <w:t>14</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13" w:history="1">
            <w:r w:rsidR="00C42CE6" w:rsidRPr="00C21303">
              <w:rPr>
                <w:rStyle w:val="Hyperlink"/>
                <w:noProof/>
              </w:rPr>
              <w:t>Function Reference</w:t>
            </w:r>
            <w:r w:rsidR="00C42CE6">
              <w:rPr>
                <w:noProof/>
                <w:webHidden/>
              </w:rPr>
              <w:tab/>
            </w:r>
            <w:r w:rsidR="00C42CE6">
              <w:rPr>
                <w:noProof/>
                <w:webHidden/>
              </w:rPr>
              <w:fldChar w:fldCharType="begin"/>
            </w:r>
            <w:r w:rsidR="00C42CE6">
              <w:rPr>
                <w:noProof/>
                <w:webHidden/>
              </w:rPr>
              <w:instrText xml:space="preserve"> PAGEREF _Toc429243113 \h </w:instrText>
            </w:r>
            <w:r w:rsidR="00C42CE6">
              <w:rPr>
                <w:noProof/>
                <w:webHidden/>
              </w:rPr>
            </w:r>
            <w:r w:rsidR="00C42CE6">
              <w:rPr>
                <w:noProof/>
                <w:webHidden/>
              </w:rPr>
              <w:fldChar w:fldCharType="separate"/>
            </w:r>
            <w:r w:rsidR="00C42CE6">
              <w:rPr>
                <w:noProof/>
                <w:webHidden/>
              </w:rPr>
              <w:t>15</w:t>
            </w:r>
            <w:r w:rsidR="00C42CE6">
              <w:rPr>
                <w:noProof/>
                <w:webHidden/>
              </w:rPr>
              <w:fldChar w:fldCharType="end"/>
            </w:r>
          </w:hyperlink>
        </w:p>
        <w:p w:rsidR="00C42CE6" w:rsidRDefault="00675F90">
          <w:pPr>
            <w:pStyle w:val="TOC3"/>
            <w:tabs>
              <w:tab w:val="right" w:leader="dot" w:pos="9350"/>
            </w:tabs>
            <w:rPr>
              <w:rFonts w:eastAsiaTheme="minorEastAsia"/>
              <w:noProof/>
            </w:rPr>
          </w:pPr>
          <w:hyperlink w:anchor="_Toc429243114" w:history="1">
            <w:r w:rsidR="00C42CE6" w:rsidRPr="00C21303">
              <w:rPr>
                <w:rStyle w:val="Hyperlink"/>
                <w:noProof/>
              </w:rPr>
              <w:t>#.Start</w:t>
            </w:r>
            <w:r w:rsidR="00C42CE6">
              <w:rPr>
                <w:noProof/>
                <w:webHidden/>
              </w:rPr>
              <w:tab/>
            </w:r>
            <w:r w:rsidR="00C42CE6">
              <w:rPr>
                <w:noProof/>
                <w:webHidden/>
              </w:rPr>
              <w:fldChar w:fldCharType="begin"/>
            </w:r>
            <w:r w:rsidR="00C42CE6">
              <w:rPr>
                <w:noProof/>
                <w:webHidden/>
              </w:rPr>
              <w:instrText xml:space="preserve"> PAGEREF _Toc429243114 \h </w:instrText>
            </w:r>
            <w:r w:rsidR="00C42CE6">
              <w:rPr>
                <w:noProof/>
                <w:webHidden/>
              </w:rPr>
            </w:r>
            <w:r w:rsidR="00C42CE6">
              <w:rPr>
                <w:noProof/>
                <w:webHidden/>
              </w:rPr>
              <w:fldChar w:fldCharType="separate"/>
            </w:r>
            <w:r w:rsidR="00C42CE6">
              <w:rPr>
                <w:noProof/>
                <w:webHidden/>
              </w:rPr>
              <w:t>15</w:t>
            </w:r>
            <w:r w:rsidR="00C42CE6">
              <w:rPr>
                <w:noProof/>
                <w:webHidden/>
              </w:rPr>
              <w:fldChar w:fldCharType="end"/>
            </w:r>
          </w:hyperlink>
        </w:p>
        <w:p w:rsidR="00C42CE6" w:rsidRDefault="00675F90">
          <w:pPr>
            <w:pStyle w:val="TOC2"/>
            <w:tabs>
              <w:tab w:val="right" w:leader="dot" w:pos="9350"/>
            </w:tabs>
            <w:rPr>
              <w:rFonts w:eastAsiaTheme="minorEastAsia"/>
              <w:noProof/>
            </w:rPr>
          </w:pPr>
          <w:hyperlink w:anchor="_Toc429243115" w:history="1">
            <w:r w:rsidR="00C42CE6" w:rsidRPr="00C21303">
              <w:rPr>
                <w:rStyle w:val="Hyperlink"/>
                <w:noProof/>
              </w:rPr>
              <w:t>Configuration Settings</w:t>
            </w:r>
            <w:r w:rsidR="00C42CE6">
              <w:rPr>
                <w:noProof/>
                <w:webHidden/>
              </w:rPr>
              <w:tab/>
            </w:r>
            <w:r w:rsidR="00C42CE6">
              <w:rPr>
                <w:noProof/>
                <w:webHidden/>
              </w:rPr>
              <w:fldChar w:fldCharType="begin"/>
            </w:r>
            <w:r w:rsidR="00C42CE6">
              <w:rPr>
                <w:noProof/>
                <w:webHidden/>
              </w:rPr>
              <w:instrText xml:space="preserve"> PAGEREF _Toc429243115 \h </w:instrText>
            </w:r>
            <w:r w:rsidR="00C42CE6">
              <w:rPr>
                <w:noProof/>
                <w:webHidden/>
              </w:rPr>
            </w:r>
            <w:r w:rsidR="00C42CE6">
              <w:rPr>
                <w:noProof/>
                <w:webHidden/>
              </w:rPr>
              <w:fldChar w:fldCharType="separate"/>
            </w:r>
            <w:r w:rsidR="00C42CE6">
              <w:rPr>
                <w:noProof/>
                <w:webHidden/>
              </w:rPr>
              <w:t>16</w:t>
            </w:r>
            <w:r w:rsidR="00C42CE6">
              <w:rPr>
                <w:noProof/>
                <w:webHidden/>
              </w:rPr>
              <w:fldChar w:fldCharType="end"/>
            </w:r>
          </w:hyperlink>
        </w:p>
        <w:p w:rsidR="00C42CE6" w:rsidRDefault="00675F90">
          <w:pPr>
            <w:pStyle w:val="TOC3"/>
            <w:tabs>
              <w:tab w:val="right" w:leader="dot" w:pos="9350"/>
            </w:tabs>
            <w:rPr>
              <w:rFonts w:eastAsiaTheme="minorEastAsia"/>
              <w:noProof/>
            </w:rPr>
          </w:pPr>
          <w:hyperlink w:anchor="_Toc429243116" w:history="1">
            <w:r w:rsidR="00C42CE6" w:rsidRPr="00C21303">
              <w:rPr>
                <w:rStyle w:val="Hyperlink"/>
                <w:noProof/>
              </w:rPr>
              <w:t>The Configuration Settings You Probably Care About</w:t>
            </w:r>
            <w:r w:rsidR="00C42CE6">
              <w:rPr>
                <w:noProof/>
                <w:webHidden/>
              </w:rPr>
              <w:tab/>
            </w:r>
            <w:r w:rsidR="00C42CE6">
              <w:rPr>
                <w:noProof/>
                <w:webHidden/>
              </w:rPr>
              <w:fldChar w:fldCharType="begin"/>
            </w:r>
            <w:r w:rsidR="00C42CE6">
              <w:rPr>
                <w:noProof/>
                <w:webHidden/>
              </w:rPr>
              <w:instrText xml:space="preserve"> PAGEREF _Toc429243116 \h </w:instrText>
            </w:r>
            <w:r w:rsidR="00C42CE6">
              <w:rPr>
                <w:noProof/>
                <w:webHidden/>
              </w:rPr>
            </w:r>
            <w:r w:rsidR="00C42CE6">
              <w:rPr>
                <w:noProof/>
                <w:webHidden/>
              </w:rPr>
              <w:fldChar w:fldCharType="separate"/>
            </w:r>
            <w:r w:rsidR="00C42CE6">
              <w:rPr>
                <w:noProof/>
                <w:webHidden/>
              </w:rPr>
              <w:t>16</w:t>
            </w:r>
            <w:r w:rsidR="00C42CE6">
              <w:rPr>
                <w:noProof/>
                <w:webHidden/>
              </w:rPr>
              <w:fldChar w:fldCharType="end"/>
            </w:r>
          </w:hyperlink>
        </w:p>
        <w:p w:rsidR="008D4668" w:rsidRDefault="008D4668">
          <w:r>
            <w:rPr>
              <w:b/>
              <w:bCs/>
              <w:noProof/>
            </w:rPr>
            <w:fldChar w:fldCharType="end"/>
          </w:r>
        </w:p>
      </w:sdtContent>
    </w:sdt>
    <w:p w:rsidR="008D4668" w:rsidRDefault="008D4668">
      <w:pPr>
        <w:rPr>
          <w:rFonts w:asciiTheme="majorHAnsi" w:eastAsiaTheme="majorEastAsia" w:hAnsiTheme="majorHAnsi" w:cstheme="majorBidi"/>
          <w:b/>
          <w:bCs/>
          <w:color w:val="4F81BD" w:themeColor="accent1"/>
          <w:sz w:val="26"/>
          <w:szCs w:val="26"/>
        </w:rPr>
      </w:pPr>
      <w:r>
        <w:br w:type="page"/>
      </w:r>
    </w:p>
    <w:p w:rsidR="002D259F" w:rsidRDefault="008D4668" w:rsidP="00AE1D71">
      <w:pPr>
        <w:pStyle w:val="Heading2"/>
      </w:pPr>
      <w:bookmarkStart w:id="1" w:name="_Toc429243099"/>
      <w:r>
        <w:lastRenderedPageBreak/>
        <w:t>Download MiServer 3.0</w:t>
      </w:r>
      <w:bookmarkEnd w:id="1"/>
    </w:p>
    <w:p w:rsidR="008D4668" w:rsidRDefault="008D4668" w:rsidP="008D4668">
      <w:pPr>
        <w:tabs>
          <w:tab w:val="left" w:pos="6039"/>
        </w:tabs>
      </w:pPr>
      <w:r>
        <w:t>You can download MiServer</w:t>
      </w:r>
      <w:r w:rsidR="0054767C">
        <w:t xml:space="preserve"> </w:t>
      </w:r>
      <w:r>
        <w:t>by</w:t>
      </w:r>
    </w:p>
    <w:p w:rsidR="008D4668" w:rsidRDefault="0054767C" w:rsidP="008D4668">
      <w:pPr>
        <w:pStyle w:val="ListParagraph"/>
        <w:numPr>
          <w:ilvl w:val="0"/>
          <w:numId w:val="7"/>
        </w:numPr>
        <w:tabs>
          <w:tab w:val="left" w:pos="6039"/>
        </w:tabs>
      </w:pPr>
      <w:r>
        <w:t xml:space="preserve">going to </w:t>
      </w:r>
      <w:r w:rsidRPr="008D4668">
        <w:rPr>
          <w:b/>
        </w:rPr>
        <w:t>https://github.com/Dyalog/MiServer</w:t>
      </w:r>
      <w:r>
        <w:t xml:space="preserve"> and </w:t>
      </w:r>
    </w:p>
    <w:p w:rsidR="008D4668" w:rsidRDefault="0054767C" w:rsidP="008D4668">
      <w:pPr>
        <w:pStyle w:val="ListParagraph"/>
        <w:numPr>
          <w:ilvl w:val="0"/>
          <w:numId w:val="7"/>
        </w:numPr>
        <w:tabs>
          <w:tab w:val="left" w:pos="6039"/>
        </w:tabs>
      </w:pPr>
      <w:r>
        <w:t>cli</w:t>
      </w:r>
      <w:r w:rsidR="008D4668">
        <w:t>cking the "</w:t>
      </w:r>
      <w:r w:rsidR="002D44C2">
        <w:t>Clone or download</w:t>
      </w:r>
      <w:r w:rsidR="008D4668">
        <w:t>" button</w:t>
      </w:r>
    </w:p>
    <w:p w:rsidR="008D4668" w:rsidRDefault="008D4668" w:rsidP="008D4668">
      <w:pPr>
        <w:pStyle w:val="ListParagraph"/>
        <w:tabs>
          <w:tab w:val="left" w:pos="6039"/>
        </w:tabs>
      </w:pPr>
    </w:p>
    <w:p w:rsidR="0054767C" w:rsidRDefault="0054767C" w:rsidP="0054767C">
      <w:pPr>
        <w:pStyle w:val="ListParagraph"/>
        <w:tabs>
          <w:tab w:val="left" w:pos="6039"/>
        </w:tabs>
      </w:pPr>
      <w:r>
        <w:rPr>
          <w:noProof/>
        </w:rPr>
        <mc:AlternateContent>
          <mc:Choice Requires="wps">
            <w:drawing>
              <wp:anchor distT="0" distB="0" distL="114300" distR="114300" simplePos="0" relativeHeight="251657216" behindDoc="0" locked="0" layoutInCell="1" allowOverlap="1" wp14:anchorId="4A3DDBA1" wp14:editId="421F93AB">
                <wp:simplePos x="0" y="0"/>
                <wp:positionH relativeFrom="column">
                  <wp:posOffset>4876800</wp:posOffset>
                </wp:positionH>
                <wp:positionV relativeFrom="paragraph">
                  <wp:posOffset>1196340</wp:posOffset>
                </wp:positionV>
                <wp:extent cx="756285" cy="201930"/>
                <wp:effectExtent l="0" t="0" r="24765" b="26670"/>
                <wp:wrapNone/>
                <wp:docPr id="3" name="Rounded Rectangle 3"/>
                <wp:cNvGraphicFramePr/>
                <a:graphic xmlns:a="http://schemas.openxmlformats.org/drawingml/2006/main">
                  <a:graphicData uri="http://schemas.microsoft.com/office/word/2010/wordprocessingShape">
                    <wps:wsp>
                      <wps:cNvSpPr/>
                      <wps:spPr>
                        <a:xfrm>
                          <a:off x="0" y="0"/>
                          <a:ext cx="756285" cy="20193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F79142" id="Rounded Rectangle 3" o:spid="_x0000_s1026" style="position:absolute;margin-left:384pt;margin-top:94.2pt;width:59.55pt;height:15.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" filled="f" strokecolor="#c0504d [3205]" strokeweight="2pt"/>
            </w:pict>
          </mc:Fallback>
        </mc:AlternateContent>
      </w:r>
      <w:r w:rsidR="00590E05">
        <w:rPr>
          <w:noProof/>
        </w:rPr>
        <w:drawing>
          <wp:inline distT="0" distB="0" distL="0" distR="0" wp14:anchorId="6FBE145C" wp14:editId="5AA7106E">
            <wp:extent cx="5486400" cy="465950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445" t="7423" r="20939"/>
                    <a:stretch/>
                  </pic:blipFill>
                  <pic:spPr bwMode="auto">
                    <a:xfrm>
                      <a:off x="0" y="0"/>
                      <a:ext cx="5486400" cy="4659507"/>
                    </a:xfrm>
                    <a:prstGeom prst="rect">
                      <a:avLst/>
                    </a:prstGeom>
                    <a:ln>
                      <a:noFill/>
                    </a:ln>
                    <a:extLst>
                      <a:ext uri="{53640926-AAD7-44D8-BBD7-CCE9431645EC}">
                        <a14:shadowObscured xmlns:a14="http://schemas.microsoft.com/office/drawing/2010/main"/>
                      </a:ext>
                    </a:extLst>
                  </pic:spPr>
                </pic:pic>
              </a:graphicData>
            </a:graphic>
          </wp:inline>
        </w:drawing>
      </w:r>
    </w:p>
    <w:p w:rsidR="005A46A2" w:rsidRDefault="005A46A2"/>
    <w:p w:rsidR="00F56F26" w:rsidRDefault="00BE0F90">
      <w:r>
        <w:rPr>
          <w:noProof/>
        </w:rPr>
        <w:drawing>
          <wp:anchor distT="0" distB="0" distL="114300" distR="114300" simplePos="0" relativeHeight="251663360" behindDoc="1" locked="0" layoutInCell="1" allowOverlap="1" wp14:anchorId="459DA46A" wp14:editId="4BB94A81">
            <wp:simplePos x="0" y="0"/>
            <wp:positionH relativeFrom="column">
              <wp:posOffset>-457200</wp:posOffset>
            </wp:positionH>
            <wp:positionV relativeFrom="paragraph">
              <wp:posOffset>48895</wp:posOffset>
            </wp:positionV>
            <wp:extent cx="402336" cy="329184"/>
            <wp:effectExtent l="0" t="0" r="0" b="0"/>
            <wp:wrapTight wrapText="bothSides">
              <wp:wrapPolygon edited="0">
                <wp:start x="8190" y="0"/>
                <wp:lineTo x="0" y="1251"/>
                <wp:lineTo x="0" y="20015"/>
                <wp:lineTo x="11261" y="20015"/>
                <wp:lineTo x="20474" y="20015"/>
                <wp:lineTo x="20474" y="0"/>
                <wp:lineTo x="819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 cy="329184"/>
                    </a:xfrm>
                    <a:prstGeom prst="rect">
                      <a:avLst/>
                    </a:prstGeom>
                    <a:noFill/>
                  </pic:spPr>
                </pic:pic>
              </a:graphicData>
            </a:graphic>
            <wp14:sizeRelH relativeFrom="margin">
              <wp14:pctWidth>0</wp14:pctWidth>
            </wp14:sizeRelH>
            <wp14:sizeRelV relativeFrom="margin">
              <wp14:pctHeight>0</wp14:pctHeight>
            </wp14:sizeRelV>
          </wp:anchor>
        </w:drawing>
      </w:r>
      <w:r w:rsidR="002D44C2">
        <w:t>What's the difference between cloning or downloading?</w:t>
      </w:r>
      <w:r w:rsidR="002D44C2">
        <w:br/>
      </w:r>
    </w:p>
    <w:p w:rsidR="002D44C2" w:rsidRDefault="002D44C2">
      <w:r>
        <w:t>Downloading will just download a ZIP file that represents a snapshot of MiServer as it is right now.</w:t>
      </w:r>
    </w:p>
    <w:p w:rsidR="00F56F26" w:rsidRDefault="002D44C2">
      <w:r>
        <w:t xml:space="preserve">If you want to update to a newer version after downloading, you will need to download and unzip a new ZIP file.  </w:t>
      </w:r>
      <w:r w:rsidR="00F56F26">
        <w:br/>
      </w:r>
    </w:p>
    <w:p w:rsidR="00AB4DEF" w:rsidRDefault="002D44C2">
      <w:pPr>
        <w:rPr>
          <w:rFonts w:asciiTheme="majorHAnsi" w:eastAsiaTheme="majorEastAsia" w:hAnsiTheme="majorHAnsi" w:cstheme="majorBidi"/>
          <w:b/>
          <w:bCs/>
          <w:color w:val="4F81BD" w:themeColor="accent1"/>
          <w:sz w:val="26"/>
          <w:szCs w:val="26"/>
        </w:rPr>
      </w:pPr>
      <w:r>
        <w:t xml:space="preserve">Cloning will make a local copy of the git repository on your local drive.  You can then use the desktop version of GitHub, or any git client to maintain the repository. </w:t>
      </w:r>
      <w:r w:rsidR="00AB4DEF">
        <w:t>This is a good option if you want to keep up to date with the latest developments in MiServer and/or participate in the MiServer community by submitting your code for consideration of inclusion in the GitHub repository.</w:t>
      </w:r>
      <w:r w:rsidR="005A46A2">
        <w:t xml:space="preserve">  If you choose to clone, skip to Install MiServer 3.0.</w:t>
      </w:r>
    </w:p>
    <w:p w:rsidR="0054767C" w:rsidRDefault="008D4668" w:rsidP="008D4668">
      <w:pPr>
        <w:pStyle w:val="Heading2"/>
      </w:pPr>
      <w:bookmarkStart w:id="2" w:name="_Toc429243100"/>
      <w:r>
        <w:lastRenderedPageBreak/>
        <w:t>Install MiServer 3.0</w:t>
      </w:r>
      <w:bookmarkEnd w:id="2"/>
    </w:p>
    <w:p w:rsidR="005A46A2" w:rsidRPr="005A46A2" w:rsidRDefault="005A46A2" w:rsidP="005A46A2"/>
    <w:p w:rsidR="00653B5C" w:rsidRDefault="005A46A2" w:rsidP="00BE0F90">
      <w:pPr>
        <w:tabs>
          <w:tab w:val="left" w:pos="6039"/>
        </w:tabs>
      </w:pPr>
      <w:r>
        <w:t>Wheth</w:t>
      </w:r>
      <w:r w:rsidR="00BE0F90">
        <w:t xml:space="preserve">er you have a zip file or have decided to clone the GitHub repository, you'll need to select a folder in which to install MiServer. </w:t>
      </w:r>
    </w:p>
    <w:p w:rsidR="00BE0F90" w:rsidRDefault="00BE0F90" w:rsidP="00653B5C">
      <w:pPr>
        <w:tabs>
          <w:tab w:val="left" w:pos="6039"/>
        </w:tabs>
        <w:ind w:left="360"/>
      </w:pPr>
      <w:r>
        <w:rPr>
          <w:noProof/>
        </w:rPr>
        <w:drawing>
          <wp:anchor distT="0" distB="0" distL="114300" distR="114300" simplePos="0" relativeHeight="251661312" behindDoc="1" locked="0" layoutInCell="1" allowOverlap="1" wp14:anchorId="59D62851" wp14:editId="07D5851E">
            <wp:simplePos x="0" y="0"/>
            <wp:positionH relativeFrom="column">
              <wp:posOffset>-457200</wp:posOffset>
            </wp:positionH>
            <wp:positionV relativeFrom="paragraph">
              <wp:posOffset>170180</wp:posOffset>
            </wp:positionV>
            <wp:extent cx="402336" cy="329184"/>
            <wp:effectExtent l="0" t="0" r="0" b="0"/>
            <wp:wrapTight wrapText="bothSides">
              <wp:wrapPolygon edited="0">
                <wp:start x="8190" y="0"/>
                <wp:lineTo x="0" y="1251"/>
                <wp:lineTo x="0" y="20015"/>
                <wp:lineTo x="11261" y="20015"/>
                <wp:lineTo x="20474" y="20015"/>
                <wp:lineTo x="20474" y="0"/>
                <wp:lineTo x="819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 cy="329184"/>
                    </a:xfrm>
                    <a:prstGeom prst="rect">
                      <a:avLst/>
                    </a:prstGeom>
                    <a:noFill/>
                  </pic:spPr>
                </pic:pic>
              </a:graphicData>
            </a:graphic>
            <wp14:sizeRelH relativeFrom="margin">
              <wp14:pctWidth>0</wp14:pctWidth>
            </wp14:sizeRelH>
            <wp14:sizeRelV relativeFrom="margin">
              <wp14:pctHeight>0</wp14:pctHeight>
            </wp14:sizeRelV>
          </wp:anchor>
        </w:drawing>
      </w:r>
    </w:p>
    <w:p w:rsidR="00653B5C" w:rsidRDefault="00653B5C" w:rsidP="00BE0F90">
      <w:pPr>
        <w:tabs>
          <w:tab w:val="left" w:pos="6039"/>
        </w:tabs>
      </w:pPr>
      <w:r>
        <w:t xml:space="preserve">How you plan to use MiServer may influence where you </w:t>
      </w:r>
      <w:r w:rsidR="00BE0F90">
        <w:t xml:space="preserve">install </w:t>
      </w:r>
      <w:r>
        <w:t>it.</w:t>
      </w:r>
    </w:p>
    <w:p w:rsidR="00653B5C" w:rsidRDefault="00653B5C" w:rsidP="00653B5C">
      <w:pPr>
        <w:tabs>
          <w:tab w:val="left" w:pos="6039"/>
        </w:tabs>
        <w:ind w:left="360"/>
      </w:pPr>
    </w:p>
    <w:p w:rsidR="00653B5C" w:rsidRDefault="00653B5C" w:rsidP="00BE0F90">
      <w:pPr>
        <w:tabs>
          <w:tab w:val="left" w:pos="6039"/>
        </w:tabs>
      </w:pPr>
      <w:r>
        <w:t xml:space="preserve">If you're planning on running MiServer locally for your own use, or as a development environment, good </w:t>
      </w:r>
      <w:r w:rsidR="002D44C2">
        <w:t xml:space="preserve">locations </w:t>
      </w:r>
      <w:r>
        <w:t>include:</w:t>
      </w:r>
    </w:p>
    <w:p w:rsidR="00653B5C" w:rsidRDefault="00653B5C" w:rsidP="00653B5C">
      <w:pPr>
        <w:pStyle w:val="ListParagraph"/>
        <w:numPr>
          <w:ilvl w:val="0"/>
          <w:numId w:val="8"/>
        </w:numPr>
        <w:tabs>
          <w:tab w:val="left" w:pos="6039"/>
        </w:tabs>
      </w:pPr>
      <w:r>
        <w:t>Your desktop folder – the miserver workspace will be easily clickable</w:t>
      </w:r>
    </w:p>
    <w:p w:rsidR="00653B5C" w:rsidRDefault="00653B5C" w:rsidP="00653B5C">
      <w:pPr>
        <w:pStyle w:val="ListParagraph"/>
        <w:numPr>
          <w:ilvl w:val="0"/>
          <w:numId w:val="8"/>
        </w:numPr>
        <w:tabs>
          <w:tab w:val="left" w:pos="6039"/>
        </w:tabs>
      </w:pPr>
      <w:r>
        <w:t>Your Documents folder</w:t>
      </w:r>
    </w:p>
    <w:p w:rsidR="00653B5C" w:rsidRDefault="00653B5C" w:rsidP="00653B5C">
      <w:pPr>
        <w:pStyle w:val="ListParagraph"/>
        <w:numPr>
          <w:ilvl w:val="0"/>
          <w:numId w:val="8"/>
        </w:numPr>
        <w:tabs>
          <w:tab w:val="left" w:pos="6039"/>
        </w:tabs>
      </w:pPr>
      <w:r>
        <w:t>A folder off of the root folder (e.g. c:\miserver\)</w:t>
      </w:r>
    </w:p>
    <w:p w:rsidR="00653B5C" w:rsidRDefault="00653B5C" w:rsidP="00653B5C">
      <w:pPr>
        <w:pStyle w:val="ListParagraph"/>
        <w:tabs>
          <w:tab w:val="left" w:pos="6039"/>
        </w:tabs>
      </w:pPr>
    </w:p>
    <w:p w:rsidR="00653B5C" w:rsidRDefault="00653B5C" w:rsidP="00653B5C">
      <w:pPr>
        <w:tabs>
          <w:tab w:val="left" w:pos="6039"/>
        </w:tabs>
        <w:ind w:left="360"/>
      </w:pPr>
      <w:r>
        <w:t>If you're planning</w:t>
      </w:r>
      <w:r w:rsidR="00BE0F90">
        <w:t xml:space="preserve"> to</w:t>
      </w:r>
      <w:r>
        <w:t xml:space="preserve"> host this installation of MiServer</w:t>
      </w:r>
    </w:p>
    <w:p w:rsidR="00653B5C" w:rsidRDefault="00653B5C" w:rsidP="00653B5C">
      <w:pPr>
        <w:pStyle w:val="ListParagraph"/>
        <w:numPr>
          <w:ilvl w:val="0"/>
          <w:numId w:val="8"/>
        </w:numPr>
        <w:tabs>
          <w:tab w:val="left" w:pos="6039"/>
        </w:tabs>
      </w:pPr>
      <w:r>
        <w:t>A folder off of the root folder (e.g. c:\miserver\)</w:t>
      </w:r>
    </w:p>
    <w:p w:rsidR="00653B5C" w:rsidRDefault="00BE0F90" w:rsidP="00653B5C">
      <w:pPr>
        <w:tabs>
          <w:tab w:val="left" w:pos="6039"/>
        </w:tabs>
        <w:ind w:left="360"/>
      </w:pPr>
      <w:r>
        <w:rPr>
          <w:noProof/>
        </w:rPr>
        <w:drawing>
          <wp:anchor distT="0" distB="0" distL="114300" distR="114300" simplePos="0" relativeHeight="251664384" behindDoc="1" locked="0" layoutInCell="1" allowOverlap="1" wp14:anchorId="627F3253" wp14:editId="44BA93D6">
            <wp:simplePos x="0" y="0"/>
            <wp:positionH relativeFrom="column">
              <wp:posOffset>-457200</wp:posOffset>
            </wp:positionH>
            <wp:positionV relativeFrom="paragraph">
              <wp:posOffset>130175</wp:posOffset>
            </wp:positionV>
            <wp:extent cx="374904" cy="310896"/>
            <wp:effectExtent l="0" t="0" r="6350" b="0"/>
            <wp:wrapTight wrapText="bothSides">
              <wp:wrapPolygon edited="0">
                <wp:start x="0" y="0"/>
                <wp:lineTo x="0" y="19877"/>
                <wp:lineTo x="20868" y="19877"/>
                <wp:lineTo x="208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rotWithShape="1">
                    <a:blip r:embed="rId8">
                      <a:extLst>
                        <a:ext uri="{28A0092B-C50C-407E-A947-70E740481C1C}">
                          <a14:useLocalDpi xmlns:a14="http://schemas.microsoft.com/office/drawing/2010/main" val="0"/>
                        </a:ext>
                      </a:extLst>
                    </a:blip>
                    <a:srcRect r="82307" b="88927"/>
                    <a:stretch/>
                  </pic:blipFill>
                  <pic:spPr bwMode="auto">
                    <a:xfrm>
                      <a:off x="0" y="0"/>
                      <a:ext cx="374904" cy="310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3B5C" w:rsidRDefault="00653B5C" w:rsidP="00BE0F90">
      <w:pPr>
        <w:tabs>
          <w:tab w:val="left" w:pos="6039"/>
        </w:tabs>
      </w:pPr>
      <w:r>
        <w:t xml:space="preserve">It is NOT recommended that you install MiServer where Dyalog APL is installed.  </w:t>
      </w:r>
      <w:r w:rsidR="002D44C2">
        <w:t>The sample MiSites (MiServer web sites) are installed under the MiServer folder, but you should install your own sites elsewhere as it will become problematic when you update your version of MiServer in the future.</w:t>
      </w:r>
      <w:r w:rsidR="009E624E">
        <w:br/>
      </w:r>
    </w:p>
    <w:p w:rsidR="009E624E" w:rsidRDefault="009E624E" w:rsidP="00BE0F90">
      <w:pPr>
        <w:tabs>
          <w:tab w:val="left" w:pos="6039"/>
        </w:tabs>
      </w:pPr>
      <w:r>
        <w:t xml:space="preserve">For the </w:t>
      </w:r>
      <w:r w:rsidR="00653B5C">
        <w:t xml:space="preserve">remainder </w:t>
      </w:r>
      <w:r>
        <w:t>of this document we'll use "c:\</w:t>
      </w:r>
      <w:r w:rsidR="008D4668">
        <w:t>miserver3</w:t>
      </w:r>
      <w:r>
        <w:t>\"</w:t>
      </w:r>
      <w:r w:rsidR="00653B5C">
        <w:t xml:space="preserve"> as the place where we've installed MiServer.</w:t>
      </w:r>
      <w:r w:rsidR="002D44C2">
        <w:t xml:space="preserve">  </w:t>
      </w:r>
      <w:r>
        <w:t xml:space="preserve">So, substitute your </w:t>
      </w:r>
      <w:r w:rsidR="00653B5C">
        <w:t xml:space="preserve">actual </w:t>
      </w:r>
      <w:r>
        <w:t>location whenever you see "c:\</w:t>
      </w:r>
      <w:r w:rsidR="008D4668">
        <w:t>miserver3</w:t>
      </w:r>
      <w:r w:rsidR="00653B5C">
        <w:t>\"</w:t>
      </w:r>
    </w:p>
    <w:p w:rsidR="00653B5C" w:rsidRDefault="00653B5C">
      <w:pPr>
        <w:spacing w:after="200"/>
      </w:pPr>
      <w:r>
        <w:br w:type="page"/>
      </w:r>
    </w:p>
    <w:p w:rsidR="003C267F" w:rsidRPr="005A46A2" w:rsidRDefault="003C267F" w:rsidP="00C45C8D">
      <w:pPr>
        <w:pStyle w:val="Heading2"/>
      </w:pPr>
      <w:bookmarkStart w:id="3" w:name="_Toc429243101"/>
      <w:r>
        <w:lastRenderedPageBreak/>
        <w:t>Start MiServer 3.0</w:t>
      </w:r>
      <w:bookmarkEnd w:id="3"/>
      <w:r w:rsidR="00C45C8D">
        <w:br/>
      </w:r>
    </w:p>
    <w:p w:rsidR="009E624E" w:rsidRDefault="009E624E" w:rsidP="009E624E">
      <w:pPr>
        <w:pStyle w:val="ListParagraph"/>
        <w:numPr>
          <w:ilvl w:val="0"/>
          <w:numId w:val="1"/>
        </w:numPr>
        <w:tabs>
          <w:tab w:val="left" w:pos="6039"/>
        </w:tabs>
      </w:pPr>
      <w:r>
        <w:t>Load the miserver workspace</w:t>
      </w:r>
    </w:p>
    <w:p w:rsidR="00FB228C" w:rsidRPr="00FB228C" w:rsidRDefault="00FB228C" w:rsidP="00232BB5">
      <w:pPr>
        <w:pStyle w:val="ListParagraph"/>
        <w:tabs>
          <w:tab w:val="left" w:pos="6039"/>
        </w:tabs>
        <w:ind w:left="360"/>
        <w:rPr>
          <w:rFonts w:ascii="APL385 Unicode" w:hAnsi="APL385 Unicode"/>
          <w:b/>
        </w:rPr>
      </w:pPr>
      <w:r w:rsidRPr="00FB228C">
        <w:rPr>
          <w:rFonts w:ascii="APL385 Unicode" w:hAnsi="APL385 Unicode"/>
          <w:b/>
        </w:rPr>
        <w:t xml:space="preserve">      )load c:\</w:t>
      </w:r>
      <w:r w:rsidR="00C45C8D">
        <w:rPr>
          <w:rFonts w:ascii="APL385 Unicode" w:hAnsi="APL385 Unicode"/>
          <w:b/>
        </w:rPr>
        <w:t>miserver3</w:t>
      </w:r>
      <w:r w:rsidRPr="00FB228C">
        <w:rPr>
          <w:rFonts w:ascii="APL385 Unicode" w:hAnsi="APL385 Unicode"/>
          <w:b/>
        </w:rPr>
        <w:t>\miserver</w:t>
      </w:r>
    </w:p>
    <w:p w:rsidR="00C45C8D" w:rsidRDefault="00FB228C" w:rsidP="00232BB5">
      <w:pPr>
        <w:pStyle w:val="ListParagraph"/>
        <w:tabs>
          <w:tab w:val="left" w:pos="6039"/>
        </w:tabs>
        <w:ind w:left="360"/>
        <w:rPr>
          <w:rFonts w:ascii="APL385 Unicode" w:hAnsi="APL385 Unicode"/>
        </w:rPr>
      </w:pPr>
      <w:r>
        <w:rPr>
          <w:rFonts w:ascii="APL385 Unicode" w:hAnsi="APL385 Unicode"/>
        </w:rPr>
        <w:t>c:\</w:t>
      </w:r>
      <w:r w:rsidR="00C45C8D">
        <w:rPr>
          <w:rFonts w:ascii="APL385 Unicode" w:hAnsi="APL385 Unicode"/>
        </w:rPr>
        <w:t>miserver3</w:t>
      </w:r>
      <w:r>
        <w:rPr>
          <w:rFonts w:ascii="APL385 Unicode" w:hAnsi="APL385 Unicode"/>
        </w:rPr>
        <w:t>\miserver</w:t>
      </w:r>
      <w:r w:rsidR="00C45C8D">
        <w:rPr>
          <w:rFonts w:ascii="APL385 Unicode" w:hAnsi="APL385 Unicode"/>
        </w:rPr>
        <w:t>.dws</w:t>
      </w:r>
      <w:r>
        <w:rPr>
          <w:rFonts w:ascii="APL385 Unicode" w:hAnsi="APL385 Unicode"/>
        </w:rPr>
        <w:t xml:space="preserve"> saved...</w:t>
      </w:r>
    </w:p>
    <w:p w:rsidR="00C45C8D" w:rsidRPr="00C45C8D" w:rsidRDefault="00C45C8D" w:rsidP="00232BB5">
      <w:pPr>
        <w:pStyle w:val="ListParagraph"/>
        <w:tabs>
          <w:tab w:val="left" w:pos="6039"/>
        </w:tabs>
        <w:ind w:left="360"/>
      </w:pPr>
      <w:r>
        <w:rPr>
          <w:rFonts w:ascii="APL385 Unicode" w:hAnsi="APL385 Unicode"/>
        </w:rPr>
        <w:t xml:space="preserve">      </w:t>
      </w:r>
      <w:r w:rsidR="00FB228C" w:rsidRPr="00C45C8D">
        <w:rPr>
          <w:rFonts w:ascii="APL385 Unicode" w:hAnsi="APL385 Unicode"/>
        </w:rPr>
        <w:t>Start 'MS3'        ⍝ Run the MiServer v3.0 sample site</w:t>
      </w:r>
      <w:r>
        <w:rPr>
          <w:rFonts w:ascii="APL385 Unicode" w:hAnsi="APL385 Unicode"/>
        </w:rPr>
        <w:br/>
      </w:r>
    </w:p>
    <w:p w:rsidR="00C45C8D" w:rsidRPr="00C45C8D" w:rsidRDefault="00C45C8D" w:rsidP="00C45C8D">
      <w:pPr>
        <w:pStyle w:val="ListParagraph"/>
        <w:numPr>
          <w:ilvl w:val="0"/>
          <w:numId w:val="1"/>
        </w:numPr>
        <w:tabs>
          <w:tab w:val="left" w:pos="6039"/>
        </w:tabs>
        <w:rPr>
          <w:rFonts w:ascii="APL385 Unicode" w:hAnsi="APL385 Unicode"/>
        </w:rPr>
      </w:pPr>
      <w:r>
        <w:t>Start MiServer</w:t>
      </w:r>
    </w:p>
    <w:p w:rsidR="00C45C8D" w:rsidRPr="00C45C8D" w:rsidRDefault="00C45C8D" w:rsidP="00232BB5">
      <w:pPr>
        <w:pStyle w:val="ListParagraph"/>
        <w:tabs>
          <w:tab w:val="left" w:pos="6039"/>
        </w:tabs>
        <w:ind w:left="360"/>
      </w:pPr>
      <w:r>
        <w:t xml:space="preserve">Cursor up, insert a </w:t>
      </w:r>
      <w:r w:rsidRPr="00C45C8D">
        <w:rPr>
          <w:rFonts w:ascii="APL385 Unicode" w:hAnsi="APL385 Unicode"/>
        </w:rPr>
        <w:t>1</w:t>
      </w:r>
      <w:r>
        <w:t xml:space="preserve"> before Start and press enter</w:t>
      </w:r>
    </w:p>
    <w:p w:rsidR="00C45C8D" w:rsidRPr="00232BB5" w:rsidRDefault="00FB228C" w:rsidP="00232BB5">
      <w:pPr>
        <w:pStyle w:val="ListParagraph"/>
        <w:tabs>
          <w:tab w:val="left" w:pos="6039"/>
        </w:tabs>
        <w:ind w:left="360"/>
        <w:rPr>
          <w:rFonts w:ascii="APL385 Unicode" w:hAnsi="APL385 Unicode"/>
          <w:sz w:val="18"/>
          <w:szCs w:val="19"/>
        </w:rPr>
      </w:pPr>
      <w:r>
        <w:rPr>
          <w:rFonts w:ascii="APL385 Unicode" w:hAnsi="APL385 Unicode"/>
        </w:rPr>
        <w:br/>
      </w:r>
      <w:r w:rsidRPr="00232BB5">
        <w:rPr>
          <w:rFonts w:ascii="APL385 Unicode" w:hAnsi="APL385 Unicode"/>
          <w:sz w:val="18"/>
          <w:szCs w:val="19"/>
        </w:rPr>
        <w:t xml:space="preserve">      </w:t>
      </w:r>
      <w:r w:rsidRPr="00232BB5">
        <w:rPr>
          <w:rFonts w:ascii="APL385 Unicode" w:hAnsi="APL385 Unicode"/>
          <w:b/>
          <w:sz w:val="18"/>
          <w:szCs w:val="19"/>
        </w:rPr>
        <w:t>1 Start '</w:t>
      </w:r>
      <w:r w:rsidR="00C45C8D" w:rsidRPr="00232BB5">
        <w:rPr>
          <w:rFonts w:ascii="APL385 Unicode" w:hAnsi="APL385 Unicode"/>
          <w:b/>
          <w:sz w:val="18"/>
          <w:szCs w:val="19"/>
        </w:rPr>
        <w:t>MS3</w:t>
      </w:r>
      <w:r w:rsidRPr="00232BB5">
        <w:rPr>
          <w:rFonts w:ascii="APL385 Unicode" w:hAnsi="APL385 Unicode"/>
          <w:b/>
          <w:sz w:val="18"/>
          <w:szCs w:val="19"/>
        </w:rPr>
        <w:t>'</w:t>
      </w:r>
      <w:r w:rsidRPr="00232BB5">
        <w:rPr>
          <w:rFonts w:ascii="APL385 Unicode" w:hAnsi="APL385 Unicode"/>
          <w:sz w:val="18"/>
          <w:szCs w:val="19"/>
        </w:rPr>
        <w:t xml:space="preserve">     ⍝ </w:t>
      </w:r>
      <w:r w:rsidR="00C45C8D" w:rsidRPr="00232BB5">
        <w:rPr>
          <w:rFonts w:ascii="APL385 Unicode" w:hAnsi="APL385 Unicode"/>
          <w:sz w:val="18"/>
          <w:szCs w:val="19"/>
        </w:rPr>
        <w:t xml:space="preserve">Run the MiServer v3.0 sample site </w:t>
      </w:r>
      <w:r w:rsidR="00C45C8D" w:rsidRPr="00232BB5">
        <w:rPr>
          <w:rFonts w:ascii="APL385 Unicode" w:hAnsi="APL385 Unicode"/>
          <w:sz w:val="18"/>
          <w:szCs w:val="19"/>
        </w:rPr>
        <w:br/>
        <w:t>Development environment loaded</w:t>
      </w:r>
    </w:p>
    <w:p w:rsidR="00C45C8D" w:rsidRPr="00232BB5" w:rsidRDefault="00C45C8D" w:rsidP="00232BB5">
      <w:pPr>
        <w:pStyle w:val="ListParagraph"/>
        <w:tabs>
          <w:tab w:val="left" w:pos="6039"/>
        </w:tabs>
        <w:ind w:left="360"/>
        <w:rPr>
          <w:rFonts w:ascii="APL385 Unicode" w:hAnsi="APL385 Unicode"/>
          <w:sz w:val="18"/>
          <w:szCs w:val="19"/>
        </w:rPr>
      </w:pPr>
      <w:r w:rsidRPr="00232BB5">
        <w:rPr>
          <w:rFonts w:ascii="APL385 Unicode" w:hAnsi="APL385 Unicode"/>
          <w:sz w:val="18"/>
          <w:szCs w:val="19"/>
        </w:rPr>
        <w:t>MiSite "c:\miserver3\MS3" loaded</w:t>
      </w:r>
    </w:p>
    <w:p w:rsidR="00C45C8D" w:rsidRPr="00232BB5" w:rsidRDefault="00C45C8D" w:rsidP="00232BB5">
      <w:pPr>
        <w:pStyle w:val="ListParagraph"/>
        <w:tabs>
          <w:tab w:val="left" w:pos="6039"/>
        </w:tabs>
        <w:ind w:left="360"/>
        <w:rPr>
          <w:rFonts w:ascii="APL385 Unicode" w:hAnsi="APL385 Unicode"/>
          <w:sz w:val="18"/>
          <w:szCs w:val="19"/>
        </w:rPr>
      </w:pPr>
      <w:r w:rsidRPr="00232BB5">
        <w:rPr>
          <w:rFonts w:ascii="APL385 Unicode" w:hAnsi="APL385 Unicode"/>
          <w:sz w:val="18"/>
          <w:szCs w:val="19"/>
        </w:rPr>
        <w:t>MiServer for "MS3" started on port: 8080                                                                                Running in Debug mode (configured by setting &lt;Production&gt; in /Config/Server.xml)</w:t>
      </w:r>
    </w:p>
    <w:p w:rsidR="00FB228C" w:rsidRDefault="00FB228C" w:rsidP="00FB228C">
      <w:pPr>
        <w:pStyle w:val="ListParagraph"/>
        <w:tabs>
          <w:tab w:val="left" w:pos="6039"/>
        </w:tabs>
      </w:pPr>
    </w:p>
    <w:p w:rsidR="00232BB5" w:rsidRDefault="00232BB5" w:rsidP="00232BB5">
      <w:pPr>
        <w:tabs>
          <w:tab w:val="left" w:pos="6039"/>
        </w:tabs>
      </w:pPr>
      <w:r>
        <w:t>What's all this mean?</w:t>
      </w:r>
    </w:p>
    <w:p w:rsidR="00232BB5" w:rsidRDefault="00232BB5" w:rsidP="00232BB5">
      <w:pPr>
        <w:pStyle w:val="ListParagraph"/>
        <w:numPr>
          <w:ilvl w:val="0"/>
          <w:numId w:val="8"/>
        </w:numPr>
        <w:tabs>
          <w:tab w:val="left" w:pos="6039"/>
        </w:tabs>
      </w:pPr>
      <w:r w:rsidRPr="00C45C8D">
        <w:rPr>
          <w:rFonts w:ascii="APL385 Unicode" w:hAnsi="APL385 Unicode"/>
          <w:sz w:val="18"/>
        </w:rPr>
        <w:t>Development environment loaded</w:t>
      </w:r>
      <w:r>
        <w:rPr>
          <w:rFonts w:ascii="APL385 Unicode" w:hAnsi="APL385 Unicode"/>
          <w:sz w:val="18"/>
        </w:rPr>
        <w:br/>
      </w:r>
      <w:r>
        <w:t>Providing Start a left argument of 1 loads the development environment which loads all the classes needed to be able to edit pages from the root of the workspace.</w:t>
      </w:r>
      <w:r>
        <w:br/>
      </w:r>
    </w:p>
    <w:p w:rsidR="00232BB5" w:rsidRDefault="00232BB5" w:rsidP="00232BB5">
      <w:pPr>
        <w:pStyle w:val="ListParagraph"/>
        <w:numPr>
          <w:ilvl w:val="0"/>
          <w:numId w:val="8"/>
        </w:numPr>
        <w:tabs>
          <w:tab w:val="left" w:pos="6039"/>
        </w:tabs>
      </w:pPr>
      <w:r w:rsidRPr="00232BB5">
        <w:rPr>
          <w:rFonts w:ascii="APL385 Unicode" w:hAnsi="APL385 Unicode"/>
          <w:sz w:val="18"/>
        </w:rPr>
        <w:t>MiSite "c:\miserver3\MS3" loaded</w:t>
      </w:r>
      <w:r w:rsidRPr="00232BB5">
        <w:rPr>
          <w:rFonts w:ascii="APL385 Unicode" w:hAnsi="APL385 Unicode"/>
          <w:sz w:val="18"/>
        </w:rPr>
        <w:br/>
      </w:r>
      <w:r w:rsidRPr="00232BB5">
        <w:t>The right argument</w:t>
      </w:r>
      <w:r>
        <w:t xml:space="preserve"> to Start is the path to your website.  If you specify 'MS3' (a relative path), MiServer starts its built-in website located in the /MS3 folder.</w:t>
      </w:r>
      <w:r>
        <w:br/>
      </w:r>
    </w:p>
    <w:p w:rsidR="00232BB5" w:rsidRDefault="00232BB5" w:rsidP="00232BB5">
      <w:pPr>
        <w:pStyle w:val="ListParagraph"/>
        <w:numPr>
          <w:ilvl w:val="0"/>
          <w:numId w:val="8"/>
        </w:numPr>
        <w:tabs>
          <w:tab w:val="left" w:pos="6039"/>
        </w:tabs>
      </w:pPr>
      <w:r w:rsidRPr="00C45C8D">
        <w:rPr>
          <w:rFonts w:ascii="APL385 Unicode" w:hAnsi="APL385 Unicode"/>
          <w:sz w:val="18"/>
        </w:rPr>
        <w:t xml:space="preserve">MiServer for "MS3" started on port: 8080                                                                                </w:t>
      </w:r>
      <w:r>
        <w:rPr>
          <w:rFonts w:ascii="APL385 Unicode" w:hAnsi="APL385 Unicode"/>
          <w:sz w:val="18"/>
        </w:rPr>
        <w:br/>
      </w:r>
      <w:r>
        <w:t>This means that MiServer started successfully and listening on port 8080.  The port is configurable.</w:t>
      </w:r>
      <w:r>
        <w:br/>
      </w:r>
    </w:p>
    <w:p w:rsidR="00232BB5" w:rsidRPr="00636728" w:rsidRDefault="00232BB5" w:rsidP="00636728">
      <w:pPr>
        <w:pStyle w:val="ListParagraph"/>
        <w:numPr>
          <w:ilvl w:val="0"/>
          <w:numId w:val="8"/>
        </w:numPr>
        <w:tabs>
          <w:tab w:val="left" w:pos="6039"/>
        </w:tabs>
        <w:rPr>
          <w:rFonts w:ascii="APL385 Unicode" w:hAnsi="APL385 Unicode"/>
          <w:sz w:val="18"/>
          <w:szCs w:val="19"/>
        </w:rPr>
      </w:pPr>
      <w:r w:rsidRPr="00232BB5">
        <w:rPr>
          <w:rFonts w:ascii="APL385 Unicode" w:hAnsi="APL385 Unicode"/>
          <w:sz w:val="18"/>
          <w:szCs w:val="19"/>
        </w:rPr>
        <w:t>Running in Debug mode (configured by setting &lt;Production&gt; in /Config/Server.xml)</w:t>
      </w:r>
      <w:r w:rsidR="00636728">
        <w:rPr>
          <w:rFonts w:ascii="APL385 Unicode" w:hAnsi="APL385 Unicode"/>
          <w:sz w:val="18"/>
          <w:szCs w:val="19"/>
        </w:rPr>
        <w:br/>
      </w:r>
      <w:r w:rsidR="00636728">
        <w:t>Debug mode was added to MiServer 3.0 to make it easier recover and carry on when an error occurs</w:t>
      </w:r>
      <w:r w:rsidR="000E06F9">
        <w:t xml:space="preserve"> -</w:t>
      </w:r>
      <w:r w:rsidR="00636728">
        <w:t xml:space="preserve"> generally when some invalid data was passed to a widget.</w:t>
      </w:r>
      <w:r>
        <w:br/>
      </w:r>
    </w:p>
    <w:p w:rsidR="00232BB5" w:rsidRDefault="00232BB5" w:rsidP="00232BB5">
      <w:pPr>
        <w:pStyle w:val="ListParagraph"/>
        <w:numPr>
          <w:ilvl w:val="0"/>
          <w:numId w:val="1"/>
        </w:numPr>
      </w:pPr>
      <w:r>
        <w:t xml:space="preserve">Use the browser of your choice to navigate to </w:t>
      </w:r>
      <w:r w:rsidRPr="00D265AE">
        <w:rPr>
          <w:b/>
        </w:rPr>
        <w:t>http://localhost:8080</w:t>
      </w:r>
    </w:p>
    <w:p w:rsidR="00C45C8D" w:rsidRDefault="00C45C8D">
      <w:pPr>
        <w:spacing w:after="200"/>
        <w:rPr>
          <w:rFonts w:asciiTheme="majorHAnsi" w:eastAsiaTheme="majorEastAsia" w:hAnsiTheme="majorHAnsi" w:cstheme="majorBidi"/>
          <w:b/>
          <w:bCs/>
          <w:color w:val="4F81BD" w:themeColor="accent1"/>
          <w:sz w:val="26"/>
          <w:szCs w:val="26"/>
        </w:rPr>
      </w:pPr>
      <w:r>
        <w:br w:type="page"/>
      </w:r>
    </w:p>
    <w:p w:rsidR="00F503F5" w:rsidRDefault="00F503F5" w:rsidP="00F503F5">
      <w:pPr>
        <w:pStyle w:val="Heading2"/>
      </w:pPr>
      <w:bookmarkStart w:id="4" w:name="_Toc429243102"/>
      <w:r>
        <w:lastRenderedPageBreak/>
        <w:t>A Few Terms</w:t>
      </w:r>
      <w:bookmarkEnd w:id="4"/>
    </w:p>
    <w:p w:rsidR="000E06F9" w:rsidRDefault="000E06F9" w:rsidP="000E06F9"/>
    <w:p w:rsidR="00A90625" w:rsidRDefault="00A90625" w:rsidP="000E06F9">
      <w:r>
        <w:t>As we talk about various MiServer concepts, it's helpful to know a few of these terms.</w:t>
      </w:r>
    </w:p>
    <w:p w:rsidR="00A90625" w:rsidRPr="000E06F9" w:rsidRDefault="00A90625" w:rsidP="000E06F9"/>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91"/>
        <w:gridCol w:w="7079"/>
      </w:tblGrid>
      <w:tr w:rsidR="00B73410" w:rsidTr="00C45C8D">
        <w:tc>
          <w:tcPr>
            <w:tcW w:w="1791" w:type="dxa"/>
          </w:tcPr>
          <w:p w:rsidR="00B73410" w:rsidRPr="00A90625" w:rsidRDefault="00B73410" w:rsidP="00412B67">
            <w:pPr>
              <w:pStyle w:val="ListParagraph"/>
              <w:tabs>
                <w:tab w:val="left" w:pos="6039"/>
              </w:tabs>
              <w:ind w:left="0"/>
              <w:rPr>
                <w:b/>
              </w:rPr>
            </w:pPr>
            <w:r w:rsidRPr="00A90625">
              <w:rPr>
                <w:b/>
              </w:rPr>
              <w:t>MiSite</w:t>
            </w:r>
          </w:p>
        </w:tc>
        <w:tc>
          <w:tcPr>
            <w:tcW w:w="7079" w:type="dxa"/>
          </w:tcPr>
          <w:p w:rsidR="00B73410" w:rsidRDefault="00B73410" w:rsidP="00412B67">
            <w:pPr>
              <w:pStyle w:val="ListParagraph"/>
              <w:tabs>
                <w:tab w:val="left" w:pos="6039"/>
              </w:tabs>
              <w:ind w:left="0"/>
            </w:pPr>
            <w:r>
              <w:t>a MiServer-based web site</w:t>
            </w:r>
          </w:p>
        </w:tc>
      </w:tr>
      <w:tr w:rsidR="00B73410" w:rsidTr="00C45C8D">
        <w:tc>
          <w:tcPr>
            <w:tcW w:w="1791" w:type="dxa"/>
          </w:tcPr>
          <w:p w:rsidR="00B73410" w:rsidRPr="00A90625" w:rsidRDefault="00B73410" w:rsidP="00412B67">
            <w:pPr>
              <w:pStyle w:val="ListParagraph"/>
              <w:tabs>
                <w:tab w:val="left" w:pos="6039"/>
              </w:tabs>
              <w:ind w:left="0"/>
              <w:rPr>
                <w:b/>
              </w:rPr>
            </w:pPr>
            <w:r w:rsidRPr="00A90625">
              <w:rPr>
                <w:b/>
              </w:rPr>
              <w:t>MiPage</w:t>
            </w:r>
          </w:p>
        </w:tc>
        <w:tc>
          <w:tcPr>
            <w:tcW w:w="7079" w:type="dxa"/>
          </w:tcPr>
          <w:p w:rsidR="00B73410" w:rsidRDefault="00B73410" w:rsidP="00412B67">
            <w:pPr>
              <w:pStyle w:val="ListParagraph"/>
              <w:tabs>
                <w:tab w:val="left" w:pos="6039"/>
              </w:tabs>
              <w:ind w:left="0"/>
            </w:pPr>
            <w:r>
              <w:t>a MiServer-based web page</w:t>
            </w:r>
            <w:r>
              <w:br/>
              <w:t>also the name of the base class for MiServer-based web pages</w:t>
            </w:r>
          </w:p>
        </w:tc>
      </w:tr>
      <w:tr w:rsidR="00B73410" w:rsidTr="00C45C8D">
        <w:tc>
          <w:tcPr>
            <w:tcW w:w="1791" w:type="dxa"/>
          </w:tcPr>
          <w:p w:rsidR="00B73410" w:rsidRPr="00A90625" w:rsidRDefault="00B73410" w:rsidP="00B73410">
            <w:pPr>
              <w:pStyle w:val="ListParagraph"/>
              <w:tabs>
                <w:tab w:val="left" w:pos="6039"/>
              </w:tabs>
              <w:ind w:left="0"/>
              <w:rPr>
                <w:b/>
              </w:rPr>
            </w:pPr>
            <w:r w:rsidRPr="00A90625">
              <w:rPr>
                <w:b/>
              </w:rPr>
              <w:t>Template</w:t>
            </w:r>
          </w:p>
        </w:tc>
        <w:tc>
          <w:tcPr>
            <w:tcW w:w="7079" w:type="dxa"/>
          </w:tcPr>
          <w:p w:rsidR="00B73410" w:rsidRDefault="00B73410" w:rsidP="00412B67">
            <w:pPr>
              <w:pStyle w:val="ListParagraph"/>
              <w:tabs>
                <w:tab w:val="left" w:pos="6039"/>
              </w:tabs>
              <w:ind w:left="0"/>
            </w:pPr>
            <w:r>
              <w:t>a class based on MiPage that contains formatting or other enhancements</w:t>
            </w:r>
          </w:p>
        </w:tc>
      </w:tr>
      <w:tr w:rsidR="00B73410" w:rsidTr="00C45C8D">
        <w:tc>
          <w:tcPr>
            <w:tcW w:w="1791" w:type="dxa"/>
          </w:tcPr>
          <w:p w:rsidR="00A90625" w:rsidRPr="00A90625" w:rsidRDefault="00B73410" w:rsidP="00B73410">
            <w:pPr>
              <w:pStyle w:val="ListParagraph"/>
              <w:tabs>
                <w:tab w:val="left" w:pos="6039"/>
              </w:tabs>
              <w:ind w:left="0"/>
              <w:rPr>
                <w:b/>
              </w:rPr>
            </w:pPr>
            <w:r w:rsidRPr="00A90625">
              <w:rPr>
                <w:b/>
              </w:rPr>
              <w:t>Widget</w:t>
            </w:r>
            <w:r w:rsidR="00A90625" w:rsidRPr="00A90625">
              <w:rPr>
                <w:b/>
              </w:rPr>
              <w:br/>
              <w:t>Control</w:t>
            </w:r>
          </w:p>
        </w:tc>
        <w:tc>
          <w:tcPr>
            <w:tcW w:w="7079" w:type="dxa"/>
          </w:tcPr>
          <w:p w:rsidR="00B73410" w:rsidRDefault="00B73410" w:rsidP="00A90625">
            <w:pPr>
              <w:pStyle w:val="ListParagraph"/>
              <w:tabs>
                <w:tab w:val="left" w:pos="6039"/>
              </w:tabs>
              <w:ind w:left="0"/>
            </w:pPr>
            <w:r>
              <w:t>small program</w:t>
            </w:r>
            <w:r w:rsidR="00A90625">
              <w:t>s</w:t>
            </w:r>
            <w:r>
              <w:t xml:space="preserve"> tha</w:t>
            </w:r>
            <w:r w:rsidR="000E06F9">
              <w:t>t you can embed in your MiPage</w:t>
            </w:r>
            <w:r w:rsidR="00A90625">
              <w:t>, you can use these terms more or less interchangeably.</w:t>
            </w:r>
          </w:p>
        </w:tc>
      </w:tr>
      <w:tr w:rsidR="00A90625" w:rsidTr="00C45C8D">
        <w:tc>
          <w:tcPr>
            <w:tcW w:w="1791" w:type="dxa"/>
          </w:tcPr>
          <w:p w:rsidR="00A90625" w:rsidRPr="00A90625" w:rsidRDefault="00A90625" w:rsidP="00B73410">
            <w:pPr>
              <w:pStyle w:val="ListParagraph"/>
              <w:tabs>
                <w:tab w:val="left" w:pos="6039"/>
              </w:tabs>
              <w:ind w:left="0"/>
              <w:rPr>
                <w:b/>
              </w:rPr>
            </w:pPr>
            <w:r w:rsidRPr="00A90625">
              <w:rPr>
                <w:b/>
              </w:rPr>
              <w:t>Element</w:t>
            </w:r>
          </w:p>
        </w:tc>
        <w:tc>
          <w:tcPr>
            <w:tcW w:w="7079" w:type="dxa"/>
          </w:tcPr>
          <w:p w:rsidR="00A90625" w:rsidRDefault="00A90625" w:rsidP="00A90625">
            <w:pPr>
              <w:pStyle w:val="ListParagraph"/>
              <w:tabs>
                <w:tab w:val="left" w:pos="6039"/>
              </w:tabs>
              <w:ind w:left="0"/>
            </w:pPr>
            <w:r>
              <w:t>refers to a base HTML5 tag</w:t>
            </w:r>
          </w:p>
        </w:tc>
      </w:tr>
      <w:tr w:rsidR="00B73410" w:rsidTr="00C45C8D">
        <w:tc>
          <w:tcPr>
            <w:tcW w:w="1791" w:type="dxa"/>
          </w:tcPr>
          <w:p w:rsidR="00B73410" w:rsidRPr="00A90625" w:rsidRDefault="00B73410" w:rsidP="00B73410">
            <w:pPr>
              <w:pStyle w:val="ListParagraph"/>
              <w:tabs>
                <w:tab w:val="left" w:pos="6039"/>
              </w:tabs>
              <w:ind w:left="0"/>
              <w:rPr>
                <w:b/>
              </w:rPr>
            </w:pPr>
            <w:r w:rsidRPr="00A90625">
              <w:rPr>
                <w:b/>
              </w:rPr>
              <w:t>API</w:t>
            </w:r>
          </w:p>
        </w:tc>
        <w:tc>
          <w:tcPr>
            <w:tcW w:w="7079" w:type="dxa"/>
          </w:tcPr>
          <w:p w:rsidR="00B73410" w:rsidRDefault="00B73410" w:rsidP="00412B67">
            <w:pPr>
              <w:pStyle w:val="ListParagraph"/>
              <w:tabs>
                <w:tab w:val="left" w:pos="6039"/>
              </w:tabs>
              <w:ind w:left="0"/>
            </w:pPr>
            <w:r>
              <w:t>Application Programming Interface – the protocol for how to talk to a widget</w:t>
            </w:r>
          </w:p>
        </w:tc>
      </w:tr>
      <w:tr w:rsidR="00F448E2" w:rsidTr="00C45C8D">
        <w:tc>
          <w:tcPr>
            <w:tcW w:w="1791" w:type="dxa"/>
          </w:tcPr>
          <w:p w:rsidR="00F448E2" w:rsidRPr="00A90625" w:rsidRDefault="00F448E2" w:rsidP="00B73410">
            <w:pPr>
              <w:pStyle w:val="ListParagraph"/>
              <w:tabs>
                <w:tab w:val="left" w:pos="6039"/>
              </w:tabs>
              <w:ind w:left="0"/>
              <w:rPr>
                <w:b/>
              </w:rPr>
            </w:pPr>
            <w:r w:rsidRPr="00A90625">
              <w:rPr>
                <w:b/>
              </w:rPr>
              <w:t>HTTPRequest</w:t>
            </w:r>
          </w:p>
        </w:tc>
        <w:tc>
          <w:tcPr>
            <w:tcW w:w="7079" w:type="dxa"/>
          </w:tcPr>
          <w:p w:rsidR="00F448E2" w:rsidRDefault="00A90625" w:rsidP="00F448E2">
            <w:pPr>
              <w:pStyle w:val="ListParagraph"/>
              <w:tabs>
                <w:tab w:val="left" w:pos="6039"/>
              </w:tabs>
              <w:ind w:left="0"/>
            </w:pPr>
            <w:r>
              <w:t>class which models an HTTP r</w:t>
            </w:r>
            <w:r w:rsidR="00F448E2">
              <w:t>equest</w:t>
            </w:r>
          </w:p>
          <w:p w:rsidR="00A90625" w:rsidRDefault="00A90625" w:rsidP="00F448E2">
            <w:pPr>
              <w:pStyle w:val="ListParagraph"/>
              <w:tabs>
                <w:tab w:val="left" w:pos="6039"/>
              </w:tabs>
              <w:ind w:left="0"/>
            </w:pPr>
            <w:r>
              <w:t>HTTP requests are how your browser communicates with MiServer.</w:t>
            </w:r>
          </w:p>
        </w:tc>
      </w:tr>
    </w:tbl>
    <w:p w:rsidR="00CD4CE4" w:rsidRDefault="00CD4CE4" w:rsidP="002D259F">
      <w:pPr>
        <w:tabs>
          <w:tab w:val="left" w:pos="6039"/>
        </w:tabs>
      </w:pPr>
    </w:p>
    <w:p w:rsidR="000E06F9" w:rsidRDefault="000E06F9">
      <w:pPr>
        <w:spacing w:after="200"/>
        <w:rPr>
          <w:rFonts w:asciiTheme="majorHAnsi" w:eastAsiaTheme="majorEastAsia" w:hAnsiTheme="majorHAnsi" w:cstheme="majorBidi"/>
          <w:b/>
          <w:bCs/>
          <w:color w:val="4F81BD" w:themeColor="accent1"/>
          <w:sz w:val="26"/>
          <w:szCs w:val="26"/>
        </w:rPr>
      </w:pPr>
      <w:r>
        <w:br w:type="page"/>
      </w:r>
    </w:p>
    <w:p w:rsidR="000E06F9" w:rsidRDefault="00C11745" w:rsidP="00CD4CE4">
      <w:pPr>
        <w:pStyle w:val="Heading2"/>
      </w:pPr>
      <w:bookmarkStart w:id="5" w:name="_Toc429243103"/>
      <w:r>
        <w:lastRenderedPageBreak/>
        <w:t>Creating</w:t>
      </w:r>
      <w:r w:rsidR="000E06F9">
        <w:t xml:space="preserve"> a MiSite</w:t>
      </w:r>
      <w:bookmarkEnd w:id="5"/>
    </w:p>
    <w:p w:rsidR="000E06F9" w:rsidRDefault="006A337D" w:rsidP="000E06F9">
      <w:r>
        <w:t>A MiSite is a MiServer website.  MiServer 3.0 has a built-in MiSite, MS3, which contains examples, samples and documentation.  MS3 is a fully functional MiSite, however, it is likely more complex in scope and structure than most users will need.</w:t>
      </w:r>
    </w:p>
    <w:p w:rsidR="006A337D" w:rsidRDefault="006A337D" w:rsidP="000E06F9"/>
    <w:p w:rsidR="006A337D" w:rsidRDefault="006A337D" w:rsidP="006A337D">
      <w:pPr>
        <w:pStyle w:val="Heading3"/>
      </w:pPr>
      <w:bookmarkStart w:id="6" w:name="_Toc429243104"/>
      <w:r>
        <w:t>Recommended Folder Structure for a MiSite</w:t>
      </w:r>
      <w:bookmarkEnd w:id="6"/>
    </w:p>
    <w:p w:rsidR="006A337D" w:rsidRDefault="006A337D" w:rsidP="006A337D">
      <w:r>
        <w:t xml:space="preserve">A MiSite can be installed in a </w:t>
      </w:r>
      <w:r w:rsidR="00F65AED">
        <w:t>single folder, but we recommend that you adopt a folder structure similar to this:</w:t>
      </w:r>
    </w:p>
    <w:p w:rsidR="00F65AED" w:rsidRDefault="00F65AED" w:rsidP="006A337D">
      <w:r>
        <w:t>MiSiteRoot</w:t>
      </w:r>
    </w:p>
    <w:p w:rsidR="00F65AED" w:rsidRDefault="00F65AED" w:rsidP="006A337D">
      <w:r>
        <w:tab/>
        <w:t>contains your MiPages, additional folders can be used to organize a large MiSite</w:t>
      </w:r>
    </w:p>
    <w:p w:rsidR="00F65AED" w:rsidRDefault="00F65AED" w:rsidP="006A337D">
      <w:r>
        <w:tab/>
        <w:t>\Code</w:t>
      </w:r>
    </w:p>
    <w:p w:rsidR="00F65AED" w:rsidRDefault="00F65AED" w:rsidP="006A337D">
      <w:r>
        <w:tab/>
      </w:r>
      <w:r>
        <w:tab/>
        <w:t>contains any application code you want loaded when the MiSite starts</w:t>
      </w:r>
    </w:p>
    <w:p w:rsidR="00F65AED" w:rsidRDefault="00F65AED" w:rsidP="006A337D">
      <w:r>
        <w:tab/>
      </w:r>
      <w:r>
        <w:tab/>
        <w:t>\Templates</w:t>
      </w:r>
    </w:p>
    <w:p w:rsidR="00F65AED" w:rsidRDefault="00F65AED" w:rsidP="006A337D">
      <w:r>
        <w:tab/>
      </w:r>
      <w:r>
        <w:tab/>
      </w:r>
      <w:r>
        <w:tab/>
        <w:t>contains any MiPage templates to give your MiSite a specific look and feel</w:t>
      </w:r>
    </w:p>
    <w:p w:rsidR="00F65AED" w:rsidRDefault="00F65AED" w:rsidP="00F65AED">
      <w:pPr>
        <w:ind w:firstLine="720"/>
      </w:pPr>
      <w:r>
        <w:t>\Config</w:t>
      </w:r>
    </w:p>
    <w:p w:rsidR="00F65AED" w:rsidRDefault="00F65AED" w:rsidP="006A337D">
      <w:r>
        <w:tab/>
      </w:r>
      <w:r>
        <w:tab/>
        <w:t>contains site-level configuration settings</w:t>
      </w:r>
    </w:p>
    <w:p w:rsidR="00F65AED" w:rsidRDefault="00F65AED" w:rsidP="006A337D">
      <w:r>
        <w:tab/>
        <w:t>\Styles</w:t>
      </w:r>
    </w:p>
    <w:p w:rsidR="00F65AED" w:rsidRDefault="00F65AED" w:rsidP="006A337D">
      <w:r>
        <w:tab/>
      </w:r>
      <w:r>
        <w:tab/>
        <w:t>contains CSS stylesheets for your MiSite</w:t>
      </w:r>
    </w:p>
    <w:p w:rsidR="00F65AED" w:rsidRDefault="00F65AED" w:rsidP="006A337D">
      <w:r>
        <w:tab/>
      </w:r>
      <w:r>
        <w:tab/>
        <w:t>\Images</w:t>
      </w:r>
    </w:p>
    <w:p w:rsidR="00F65AED" w:rsidRDefault="00F65AED" w:rsidP="006A337D">
      <w:r>
        <w:tab/>
      </w:r>
      <w:r>
        <w:tab/>
      </w:r>
      <w:r>
        <w:tab/>
        <w:t>contains images used in your styles</w:t>
      </w:r>
    </w:p>
    <w:p w:rsidR="00F65AED" w:rsidRDefault="00F65AED">
      <w:pPr>
        <w:spacing w:after="200"/>
        <w:rPr>
          <w:rFonts w:asciiTheme="majorHAnsi" w:eastAsiaTheme="majorEastAsia" w:hAnsiTheme="majorHAnsi" w:cstheme="majorBidi"/>
          <w:b/>
          <w:bCs/>
          <w:color w:val="4F81BD" w:themeColor="accent1"/>
          <w:sz w:val="26"/>
          <w:szCs w:val="26"/>
        </w:rPr>
      </w:pPr>
    </w:p>
    <w:p w:rsidR="009A72DD" w:rsidRDefault="00F65AED" w:rsidP="00F65AED">
      <w:pPr>
        <w:pStyle w:val="Heading3"/>
      </w:pPr>
      <w:bookmarkStart w:id="7" w:name="_Toc429243105"/>
      <w:r>
        <w:t>Recom</w:t>
      </w:r>
      <w:r w:rsidR="009A72DD">
        <w:t>mended Location for Your MiSite</w:t>
      </w:r>
      <w:bookmarkEnd w:id="7"/>
    </w:p>
    <w:p w:rsidR="00F65AED" w:rsidRDefault="009A72DD" w:rsidP="009A72DD">
      <w:r>
        <w:rPr>
          <w:noProof/>
        </w:rPr>
        <w:drawing>
          <wp:anchor distT="0" distB="0" distL="114300" distR="114300" simplePos="0" relativeHeight="251665408" behindDoc="1" locked="0" layoutInCell="1" allowOverlap="1" wp14:anchorId="543749FC" wp14:editId="681E2A67">
            <wp:simplePos x="0" y="0"/>
            <wp:positionH relativeFrom="column">
              <wp:posOffset>-605790</wp:posOffset>
            </wp:positionH>
            <wp:positionV relativeFrom="paragraph">
              <wp:posOffset>43815</wp:posOffset>
            </wp:positionV>
            <wp:extent cx="372110" cy="311150"/>
            <wp:effectExtent l="0" t="0" r="8890" b="0"/>
            <wp:wrapTight wrapText="bothSides">
              <wp:wrapPolygon edited="0">
                <wp:start x="0" y="0"/>
                <wp:lineTo x="0" y="19837"/>
                <wp:lineTo x="21010" y="19837"/>
                <wp:lineTo x="210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 cy="311150"/>
                    </a:xfrm>
                    <a:prstGeom prst="rect">
                      <a:avLst/>
                    </a:prstGeom>
                    <a:noFill/>
                  </pic:spPr>
                </pic:pic>
              </a:graphicData>
            </a:graphic>
            <wp14:sizeRelH relativeFrom="page">
              <wp14:pctWidth>0</wp14:pctWidth>
            </wp14:sizeRelH>
            <wp14:sizeRelV relativeFrom="page">
              <wp14:pctHeight>0</wp14:pctHeight>
            </wp14:sizeRelV>
          </wp:anchor>
        </w:drawing>
      </w:r>
      <w:r>
        <w:t>Since a MiSite is just a folder, you can put it pretty much anywhere.  However, two places not that we discourage installing under either the MiServer folder, or the program files folder where Dyalog APL is stored.</w:t>
      </w:r>
    </w:p>
    <w:p w:rsidR="00A90625" w:rsidRDefault="00A90625">
      <w:pPr>
        <w:spacing w:after="200"/>
        <w:rPr>
          <w:rFonts w:asciiTheme="majorHAnsi" w:eastAsiaTheme="majorEastAsia" w:hAnsiTheme="majorHAnsi" w:cstheme="majorBidi"/>
          <w:b/>
          <w:bCs/>
          <w:color w:val="4F81BD" w:themeColor="accent1"/>
          <w:sz w:val="26"/>
          <w:szCs w:val="26"/>
        </w:rPr>
      </w:pPr>
    </w:p>
    <w:p w:rsidR="00F43365" w:rsidRDefault="00F43365" w:rsidP="00F43365">
      <w:pPr>
        <w:pStyle w:val="Heading3"/>
      </w:pPr>
      <w:bookmarkStart w:id="8" w:name="_Toc429243106"/>
      <w:r>
        <w:t>Sample MiSite</w:t>
      </w:r>
      <w:bookmarkEnd w:id="8"/>
    </w:p>
    <w:p w:rsidR="00F43365" w:rsidRDefault="00F43365" w:rsidP="00F43365">
      <w:pPr>
        <w:rPr>
          <w:sz w:val="26"/>
          <w:szCs w:val="26"/>
        </w:rPr>
      </w:pPr>
      <w:r>
        <w:t>A bare-bones sample MiSite can be found in the MiSite folder under the MiServer folder.  You can copy the MiSite folder in its entirety to a new location in order to give yourself a starting point for your own MiSite.</w:t>
      </w:r>
    </w:p>
    <w:p w:rsidR="00F43365" w:rsidRDefault="00F43365">
      <w:pPr>
        <w:spacing w:after="200"/>
        <w:rPr>
          <w:rFonts w:asciiTheme="majorHAnsi" w:eastAsiaTheme="majorEastAsia" w:hAnsiTheme="majorHAnsi" w:cstheme="majorBidi"/>
          <w:b/>
          <w:bCs/>
          <w:color w:val="4F81BD" w:themeColor="accent1"/>
          <w:sz w:val="26"/>
          <w:szCs w:val="26"/>
        </w:rPr>
      </w:pPr>
      <w:r>
        <w:br w:type="page"/>
      </w:r>
    </w:p>
    <w:p w:rsidR="000E06F9" w:rsidRDefault="000E06F9" w:rsidP="00CD4CE4">
      <w:pPr>
        <w:pStyle w:val="Heading2"/>
      </w:pPr>
      <w:bookmarkStart w:id="9" w:name="_Toc429243107"/>
      <w:r>
        <w:lastRenderedPageBreak/>
        <w:t>Building MiPages – Basic Concepts</w:t>
      </w:r>
      <w:bookmarkEnd w:id="9"/>
    </w:p>
    <w:p w:rsidR="000E06F9" w:rsidRDefault="000E06F9" w:rsidP="000E06F9">
      <w:r>
        <w:t xml:space="preserve">A MiPage is MiServer web </w:t>
      </w:r>
      <w:r w:rsidR="0055401B">
        <w:t>page.  It's a Dyalog APL class that is based on the MiPage class.</w:t>
      </w:r>
    </w:p>
    <w:p w:rsidR="00F36563" w:rsidRDefault="00F36563" w:rsidP="000E06F9">
      <w:r>
        <w:t>A MiPage has to follow a few simple rules:</w:t>
      </w:r>
    </w:p>
    <w:p w:rsidR="00F36563" w:rsidRDefault="00F36563" w:rsidP="000E06F9">
      <w:pPr>
        <w:pStyle w:val="ListParagraph"/>
        <w:numPr>
          <w:ilvl w:val="0"/>
          <w:numId w:val="9"/>
        </w:numPr>
      </w:pPr>
      <w:r>
        <w:t>It has to ultimately be based on the MiPage class</w:t>
      </w:r>
    </w:p>
    <w:p w:rsidR="00F36563" w:rsidRDefault="00F36563" w:rsidP="000E06F9">
      <w:pPr>
        <w:pStyle w:val="ListParagraph"/>
        <w:numPr>
          <w:ilvl w:val="0"/>
          <w:numId w:val="9"/>
        </w:numPr>
      </w:pPr>
      <w:r>
        <w:t>It has to have a public method called Compose</w:t>
      </w:r>
    </w:p>
    <w:p w:rsidR="0075504E" w:rsidRDefault="00F36563" w:rsidP="0075504E">
      <w:pPr>
        <w:pStyle w:val="ListParagraph"/>
        <w:numPr>
          <w:ilvl w:val="0"/>
          <w:numId w:val="9"/>
        </w:numPr>
      </w:pPr>
      <w:r>
        <w:t>If the page uses callbacks, the callback function must be named either APLJax or the name specifie</w:t>
      </w:r>
      <w:r w:rsidR="0075504E">
        <w:t>d in the callback definition.  A page can have multiple callback functions, one of which could be APLJax.</w:t>
      </w:r>
    </w:p>
    <w:p w:rsidR="0075504E" w:rsidRDefault="0075504E" w:rsidP="0075504E">
      <w:r>
        <w:t xml:space="preserve"> </w:t>
      </w:r>
    </w:p>
    <w:p w:rsidR="0075504E" w:rsidRDefault="0075504E" w:rsidP="0075504E">
      <w:r>
        <w:t>The following example is a valid MiPage.</w:t>
      </w:r>
    </w:p>
    <w:p w:rsidR="0075504E" w:rsidRPr="000E06F9" w:rsidRDefault="0075504E" w:rsidP="0075504E">
      <w:pPr>
        <w:pStyle w:val="ListParagraph"/>
      </w:pP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:Class mymipage : MiPage</w:t>
      </w:r>
      <w:r>
        <w:rPr>
          <w:rFonts w:ascii="APL385 Unicode" w:hAnsi="APL385 Unicode"/>
          <w:sz w:val="20"/>
        </w:rPr>
        <w:t xml:space="preserve">Template     ⍝ </w:t>
      </w:r>
      <w:r w:rsidRPr="0075504E">
        <w:rPr>
          <w:rFonts w:ascii="APL385 Unicode" w:hAnsi="APL385 Unicode"/>
          <w:sz w:val="20"/>
        </w:rPr>
        <w:t>template based on the MiPage class</w:t>
      </w:r>
    </w:p>
    <w:p w:rsidR="0075504E" w:rsidRPr="0075504E" w:rsidRDefault="0075504E" w:rsidP="0075504E">
      <w:pPr>
        <w:shd w:val="clear" w:color="auto" w:fill="DBF7FD"/>
        <w:rPr>
          <w:rFonts w:ascii="APL385 Unicode" w:hAnsi="APL385 Unicode"/>
          <w:sz w:val="20"/>
        </w:rPr>
      </w:pP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 Compose;h</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:Access public</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h←Add _.h3'Welcome to MiServer 3.0!'</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h.On'mouseover' 'Callback'</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
    <w:p w:rsidR="0075504E" w:rsidRPr="0075504E" w:rsidRDefault="0075504E" w:rsidP="0075504E">
      <w:pPr>
        <w:shd w:val="clear" w:color="auto" w:fill="DBF7FD"/>
        <w:rPr>
          <w:rFonts w:ascii="APL385 Unicode" w:hAnsi="APL385 Unicode"/>
          <w:sz w:val="20"/>
        </w:rPr>
      </w:pP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 r←Callback</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:Access public</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r←Execute _JSS.Alert'Hi'</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
    <w:p w:rsidR="0075504E" w:rsidRPr="0075504E" w:rsidRDefault="0075504E" w:rsidP="0075504E">
      <w:pPr>
        <w:shd w:val="clear" w:color="auto" w:fill="DBF7FD"/>
        <w:rPr>
          <w:rFonts w:ascii="APL385 Unicode" w:hAnsi="APL385 Unicode"/>
          <w:sz w:val="20"/>
        </w:rPr>
      </w:pP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:EndClass</w:t>
      </w:r>
    </w:p>
    <w:p w:rsidR="00DA79A8" w:rsidRDefault="00DA79A8">
      <w:pPr>
        <w:spacing w:after="200"/>
      </w:pPr>
      <w:r>
        <w:br w:type="page"/>
      </w:r>
    </w:p>
    <w:p w:rsidR="00A319F5" w:rsidRDefault="00A319F5" w:rsidP="00A319F5">
      <w:pPr>
        <w:pStyle w:val="Heading2"/>
      </w:pPr>
      <w:bookmarkStart w:id="10" w:name="_Toc429243108"/>
      <w:r>
        <w:lastRenderedPageBreak/>
        <w:t>Widgets, Controls, and Elements</w:t>
      </w:r>
      <w:bookmarkEnd w:id="10"/>
    </w:p>
    <w:p w:rsidR="00407959" w:rsidRDefault="00A319F5" w:rsidP="00A319F5">
      <w:r>
        <w:t xml:space="preserve">MiServer implements a number of classes to provide the APL user an easy way to </w:t>
      </w:r>
      <w:r w:rsidR="00407959">
        <w:t>add content to a MiPage.  Currently there are APIs defined for all HTML5 elements, many Syncfusion and jQuery widgets, and a number of Dyalog-developed controls that were developed with the APLer in mind.</w:t>
      </w:r>
    </w:p>
    <w:p w:rsidR="00407959" w:rsidRDefault="00407959" w:rsidP="00A319F5"/>
    <w:p w:rsidR="00F17DBA" w:rsidRDefault="00407959" w:rsidP="00407959">
      <w:r>
        <w:t>All of the widgets, controls, and elements can be accessed from the _ (underscore) namespace.  We found that using _, coupled with the convenience of Dyalog APL's autocomplete to be a great way to enter control names.  There are a few naming conventions to help you know which type of control you're looking at:</w:t>
      </w:r>
      <w:r w:rsidR="00F17DBA">
        <w:br/>
      </w:r>
    </w:p>
    <w:tbl>
      <w:tblPr>
        <w:tblStyle w:val="TableGrid"/>
        <w:tblW w:w="0" w:type="auto"/>
        <w:tblLook w:val="04A0" w:firstRow="1" w:lastRow="0" w:firstColumn="1" w:lastColumn="0" w:noHBand="0" w:noVBand="1"/>
      </w:tblPr>
      <w:tblGrid>
        <w:gridCol w:w="3708"/>
        <w:gridCol w:w="5868"/>
      </w:tblGrid>
      <w:tr w:rsidR="00F17DBA" w:rsidTr="00F17DBA">
        <w:tc>
          <w:tcPr>
            <w:tcW w:w="3708" w:type="dxa"/>
          </w:tcPr>
          <w:p w:rsidR="00F17DBA" w:rsidRDefault="00F17DBA" w:rsidP="00F17DBA">
            <w:r>
              <w:t>If the control name...</w:t>
            </w:r>
          </w:p>
        </w:tc>
        <w:tc>
          <w:tcPr>
            <w:tcW w:w="5868" w:type="dxa"/>
          </w:tcPr>
          <w:p w:rsidR="00F17DBA" w:rsidRDefault="00F17DBA" w:rsidP="00F17DBA">
            <w:r>
              <w:t>Then it's a...</w:t>
            </w:r>
          </w:p>
        </w:tc>
      </w:tr>
      <w:tr w:rsidR="00F17DBA" w:rsidTr="00F17DBA">
        <w:tc>
          <w:tcPr>
            <w:tcW w:w="3708" w:type="dxa"/>
          </w:tcPr>
          <w:p w:rsidR="00F17DBA" w:rsidRDefault="00F17DBA" w:rsidP="00F17DBA">
            <w:r>
              <w:t>is all lowercase letter (e.g. div, pre, table)</w:t>
            </w:r>
          </w:p>
        </w:tc>
        <w:tc>
          <w:tcPr>
            <w:tcW w:w="5868" w:type="dxa"/>
          </w:tcPr>
          <w:p w:rsidR="00F17DBA" w:rsidRDefault="00F17DBA" w:rsidP="00F17DBA">
            <w:r>
              <w:t>Base HTML5 element</w:t>
            </w:r>
            <w:r>
              <w:br/>
              <w:t>Why? HTML5 recommends all element names be lower case</w:t>
            </w:r>
          </w:p>
        </w:tc>
      </w:tr>
      <w:tr w:rsidR="00F17DBA" w:rsidTr="00F17DBA">
        <w:tc>
          <w:tcPr>
            <w:tcW w:w="3708" w:type="dxa"/>
          </w:tcPr>
          <w:p w:rsidR="00F17DBA" w:rsidRDefault="00F17DBA" w:rsidP="00F17DBA">
            <w:r>
              <w:t>begins with an uppercase letter (e.g. RadioButtonGroup, Table)</w:t>
            </w:r>
          </w:p>
        </w:tc>
        <w:tc>
          <w:tcPr>
            <w:tcW w:w="5868" w:type="dxa"/>
          </w:tcPr>
          <w:p w:rsidR="00F17DBA" w:rsidRDefault="00F17DBA" w:rsidP="00F17DBA">
            <w:r>
              <w:t>Dyalog developed control</w:t>
            </w:r>
          </w:p>
        </w:tc>
      </w:tr>
      <w:tr w:rsidR="00F17DBA" w:rsidTr="00F17DBA">
        <w:tc>
          <w:tcPr>
            <w:tcW w:w="3708" w:type="dxa"/>
          </w:tcPr>
          <w:p w:rsidR="00F17DBA" w:rsidRDefault="00F17DBA" w:rsidP="00F17DBA">
            <w:r>
              <w:t>begins with ej</w:t>
            </w:r>
          </w:p>
        </w:tc>
        <w:tc>
          <w:tcPr>
            <w:tcW w:w="5868" w:type="dxa"/>
          </w:tcPr>
          <w:p w:rsidR="00F17DBA" w:rsidRDefault="00F17DBA" w:rsidP="00F17DBA">
            <w:r>
              <w:t>Syncfusion widget</w:t>
            </w:r>
          </w:p>
          <w:p w:rsidR="00F17DBA" w:rsidRDefault="00F17DBA" w:rsidP="00F17DBA">
            <w:r>
              <w:t>Why ej?  Because that's what Syncfusion uses – for enterprise javascript</w:t>
            </w:r>
          </w:p>
        </w:tc>
      </w:tr>
      <w:tr w:rsidR="00F17DBA" w:rsidTr="00F17DBA">
        <w:tc>
          <w:tcPr>
            <w:tcW w:w="3708" w:type="dxa"/>
          </w:tcPr>
          <w:p w:rsidR="00F17DBA" w:rsidRDefault="00F17DBA" w:rsidP="00F17DBA">
            <w:r>
              <w:t>begins with jq</w:t>
            </w:r>
          </w:p>
        </w:tc>
        <w:tc>
          <w:tcPr>
            <w:tcW w:w="5868" w:type="dxa"/>
          </w:tcPr>
          <w:p w:rsidR="00F17DBA" w:rsidRDefault="00F17DBA" w:rsidP="00F17DBA">
            <w:r>
              <w:t>jQuery widget</w:t>
            </w:r>
          </w:p>
          <w:p w:rsidR="00F17DBA" w:rsidRDefault="00F17DBA" w:rsidP="00F17DBA">
            <w:r>
              <w:t>Why jq?  We chose the prefix  to avoid name conflicts with other widgets.</w:t>
            </w:r>
          </w:p>
        </w:tc>
      </w:tr>
    </w:tbl>
    <w:p w:rsidR="00A319F5" w:rsidRDefault="00A319F5" w:rsidP="00F17DBA">
      <w:r>
        <w:br w:type="page"/>
      </w:r>
    </w:p>
    <w:p w:rsidR="00A319F5" w:rsidRDefault="00A319F5" w:rsidP="00A319F5">
      <w:pPr>
        <w:pStyle w:val="Heading2"/>
      </w:pPr>
      <w:bookmarkStart w:id="11" w:name="_Toc429243109"/>
      <w:r>
        <w:lastRenderedPageBreak/>
        <w:t>Writing MiPage Content</w:t>
      </w:r>
      <w:bookmarkEnd w:id="11"/>
    </w:p>
    <w:p w:rsidR="00A319F5" w:rsidRDefault="00A319F5" w:rsidP="00A319F5">
      <w:r>
        <w:t>The basic way to add content to a MiPage is to use the Add method.</w:t>
      </w:r>
    </w:p>
    <w:p w:rsidR="00A319F5" w:rsidRPr="00C42CE6" w:rsidRDefault="00C42CE6" w:rsidP="00A319F5">
      <w:pPr>
        <w:rPr>
          <w:rFonts w:ascii="APL385 Unicode" w:hAnsi="APL385 Unicode"/>
        </w:rPr>
      </w:pPr>
      <w:r>
        <w:rPr>
          <w:rFonts w:ascii="APL385 Unicode" w:hAnsi="APL385 Unicode"/>
        </w:rPr>
        <w:t xml:space="preserve">      </w:t>
      </w:r>
      <w:r w:rsidR="00A319F5" w:rsidRPr="00C42CE6">
        <w:rPr>
          <w:rFonts w:ascii="APL385 Unicode" w:hAnsi="APL385 Unicode"/>
        </w:rPr>
        <w:t>Add 'Hello'</w:t>
      </w:r>
    </w:p>
    <w:p w:rsidR="00A319F5" w:rsidRDefault="00A319F5" w:rsidP="00A319F5">
      <w:r>
        <w:t>Adds the string "Hello" to your page.</w:t>
      </w:r>
    </w:p>
    <w:p w:rsidR="00A319F5" w:rsidRPr="00C42CE6" w:rsidRDefault="00C42CE6" w:rsidP="00A319F5">
      <w:pPr>
        <w:rPr>
          <w:rFonts w:ascii="APL385 Unicode" w:hAnsi="APL385 Unicode"/>
        </w:rPr>
      </w:pPr>
      <w:r>
        <w:rPr>
          <w:rFonts w:ascii="APL385 Unicode" w:hAnsi="APL385 Unicode"/>
        </w:rPr>
        <w:t xml:space="preserve">      </w:t>
      </w:r>
      <w:r w:rsidR="00A319F5" w:rsidRPr="00C42CE6">
        <w:rPr>
          <w:rFonts w:ascii="APL385 Unicode" w:hAnsi="APL385 Unicode"/>
        </w:rPr>
        <w:t>Add _.pre 'Some text'</w:t>
      </w:r>
    </w:p>
    <w:p w:rsidR="00A319F5" w:rsidRDefault="00A319F5" w:rsidP="00A319F5">
      <w:r>
        <w:t>Adds a &lt;pre&gt; (HTML5 preformatted) element with the content "Some text" to your page.</w:t>
      </w:r>
    </w:p>
    <w:p w:rsidR="00A319F5" w:rsidRDefault="00A319F5" w:rsidP="00A319F5"/>
    <w:p w:rsidR="00A319F5" w:rsidRDefault="00A319F5" w:rsidP="00A319F5">
      <w:r>
        <w:t>You can add just about any content to your page and MiServer will render it correctly.</w:t>
      </w:r>
    </w:p>
    <w:p w:rsidR="00F17DBA" w:rsidRDefault="00F17DBA" w:rsidP="00A319F5"/>
    <w:p w:rsidR="00F17DBA" w:rsidRDefault="00F17DBA" w:rsidP="00A319F5">
      <w:r>
        <w:t>The left argument to Add allows you to specify the id, class, and other attribut</w:t>
      </w:r>
      <w:r w:rsidR="009A4292">
        <w:t>es easily in a single statement using the following rules:</w:t>
      </w:r>
    </w:p>
    <w:p w:rsidR="009A4292" w:rsidRDefault="009A4292" w:rsidP="009A4292">
      <w:pPr>
        <w:pStyle w:val="ListParagraph"/>
        <w:numPr>
          <w:ilvl w:val="0"/>
          <w:numId w:val="14"/>
        </w:numPr>
      </w:pPr>
      <w:r>
        <w:t>If the left argument is a simple string, treat it as the id for the element, unless it begins with a . (period), in which case treat it as a class.  If the first character is a #, it is forced to be treated as an id.</w:t>
      </w:r>
    </w:p>
    <w:p w:rsidR="009A4292" w:rsidRDefault="009A4292" w:rsidP="009A4292">
      <w:pPr>
        <w:pStyle w:val="ListParagraph"/>
        <w:numPr>
          <w:ilvl w:val="0"/>
          <w:numId w:val="14"/>
        </w:numPr>
      </w:pPr>
      <w:r>
        <w:t>If the left argument consists of two simple strings (neither of which contain the equals sign =)</w:t>
      </w:r>
    </w:p>
    <w:p w:rsidR="005D791F" w:rsidRDefault="005D791F" w:rsidP="009A4292">
      <w:pPr>
        <w:pStyle w:val="ListParagraph"/>
        <w:numPr>
          <w:ilvl w:val="0"/>
          <w:numId w:val="14"/>
        </w:numPr>
      </w:pPr>
      <w:r>
        <w:t>Elements that are obviously paired, either by an equals sign or nesting are treated as attribute name/value pairs.</w:t>
      </w:r>
    </w:p>
    <w:p w:rsidR="009A4292" w:rsidRDefault="009A4292" w:rsidP="009A4292">
      <w:pPr>
        <w:pStyle w:val="ListParagraph"/>
        <w:numPr>
          <w:ilvl w:val="0"/>
          <w:numId w:val="14"/>
        </w:numPr>
      </w:pPr>
      <w:r>
        <w:t>Everything else is treated as an attribute</w:t>
      </w:r>
      <w:r w:rsidR="005D791F">
        <w:t>.</w:t>
      </w:r>
    </w:p>
    <w:p w:rsidR="009A4292" w:rsidRDefault="009A4292" w:rsidP="009A4292"/>
    <w:p w:rsidR="009A4292" w:rsidRPr="009A4292" w:rsidRDefault="009A4292" w:rsidP="009A4292">
      <w:pPr>
        <w:rPr>
          <w:rFonts w:ascii="APL385 Unicode" w:hAnsi="APL385 Unicode"/>
        </w:rPr>
      </w:pPr>
      <w:r w:rsidRPr="009A4292">
        <w:rPr>
          <w:rFonts w:ascii="APL385 Unicode" w:hAnsi="APL385 Unicode"/>
        </w:rPr>
        <w:t xml:space="preserve">      ('abc' z.Add _.div 'content').Render</w:t>
      </w:r>
    </w:p>
    <w:p w:rsidR="009A4292" w:rsidRDefault="009A4292" w:rsidP="009A4292">
      <w:pPr>
        <w:rPr>
          <w:rFonts w:ascii="APL385 Unicode" w:hAnsi="APL385 Unicode"/>
        </w:rPr>
      </w:pPr>
      <w:r w:rsidRPr="009A4292">
        <w:rPr>
          <w:rFonts w:ascii="APL385 Unicode" w:hAnsi="APL385 Unicode"/>
        </w:rPr>
        <w:t>&lt;div id="abc"&gt;content&lt;/div&gt;</w:t>
      </w:r>
    </w:p>
    <w:p w:rsidR="009A4292" w:rsidRPr="009A4292" w:rsidRDefault="009A4292" w:rsidP="009A4292">
      <w:pPr>
        <w:rPr>
          <w:rFonts w:ascii="APL385 Unicode" w:hAnsi="APL385 Unicode"/>
        </w:rPr>
      </w:pPr>
    </w:p>
    <w:p w:rsidR="009A4292" w:rsidRPr="009A4292" w:rsidRDefault="009A4292" w:rsidP="009A4292">
      <w:pPr>
        <w:rPr>
          <w:rFonts w:ascii="APL385 Unicode" w:hAnsi="APL385 Unicode"/>
        </w:rPr>
      </w:pPr>
      <w:r w:rsidRPr="009A4292">
        <w:rPr>
          <w:rFonts w:ascii="APL385 Unicode" w:hAnsi="APL385 Unicode"/>
        </w:rPr>
        <w:t xml:space="preserve">      ('abc' 'def' z.Add _.div 'content').Render</w:t>
      </w:r>
    </w:p>
    <w:p w:rsidR="009A4292" w:rsidRDefault="009A4292" w:rsidP="009A4292">
      <w:pPr>
        <w:rPr>
          <w:rFonts w:ascii="APL385 Unicode" w:hAnsi="APL385 Unicode"/>
        </w:rPr>
      </w:pPr>
      <w:r w:rsidRPr="009A4292">
        <w:rPr>
          <w:rFonts w:ascii="APL385 Unicode" w:hAnsi="APL385 Unicode"/>
        </w:rPr>
        <w:t>&lt;div abc="def"&gt;content&lt;/div&gt;</w:t>
      </w:r>
    </w:p>
    <w:p w:rsidR="009A4292" w:rsidRPr="009A4292" w:rsidRDefault="009A4292" w:rsidP="009A4292">
      <w:pPr>
        <w:rPr>
          <w:rFonts w:ascii="APL385 Unicode" w:hAnsi="APL385 Unicode"/>
        </w:rPr>
      </w:pPr>
    </w:p>
    <w:p w:rsidR="009A4292" w:rsidRPr="009A4292" w:rsidRDefault="009A4292" w:rsidP="009A4292">
      <w:pPr>
        <w:rPr>
          <w:rFonts w:ascii="APL385 Unicode" w:hAnsi="APL385 Unicode"/>
        </w:rPr>
      </w:pPr>
      <w:r w:rsidRPr="009A4292">
        <w:rPr>
          <w:rFonts w:ascii="APL385 Unicode" w:hAnsi="APL385 Unicode"/>
        </w:rPr>
        <w:t xml:space="preserve">      ('.abc' 'def' z.Add _.div 'content').Render</w:t>
      </w:r>
    </w:p>
    <w:p w:rsidR="009A4292" w:rsidRDefault="009A4292" w:rsidP="009A4292">
      <w:pPr>
        <w:rPr>
          <w:rFonts w:ascii="APL385 Unicode" w:hAnsi="APL385 Unicode"/>
        </w:rPr>
      </w:pPr>
      <w:r w:rsidRPr="009A4292">
        <w:rPr>
          <w:rFonts w:ascii="APL385 Unicode" w:hAnsi="APL385 Unicode"/>
        </w:rPr>
        <w:t>&lt;div class="abc" def="def"&gt;content&lt;/div&gt;</w:t>
      </w:r>
    </w:p>
    <w:p w:rsidR="009A4292" w:rsidRPr="009A4292" w:rsidRDefault="009A4292" w:rsidP="009A4292">
      <w:pPr>
        <w:rPr>
          <w:rFonts w:ascii="APL385 Unicode" w:hAnsi="APL385 Unicode"/>
        </w:rPr>
      </w:pPr>
    </w:p>
    <w:p w:rsidR="009A4292" w:rsidRPr="009A4292" w:rsidRDefault="009A4292" w:rsidP="009A4292">
      <w:pPr>
        <w:rPr>
          <w:rFonts w:ascii="APL385 Unicode" w:hAnsi="APL385 Unicode"/>
        </w:rPr>
      </w:pPr>
      <w:r w:rsidRPr="009A4292">
        <w:rPr>
          <w:rFonts w:ascii="APL385 Unicode" w:hAnsi="APL385 Unicode"/>
        </w:rPr>
        <w:t xml:space="preserve">      ('#abc' 'def' z.Add _.div 'content').Render</w:t>
      </w:r>
    </w:p>
    <w:p w:rsidR="009A4292" w:rsidRPr="009A4292" w:rsidRDefault="009A4292" w:rsidP="009A4292">
      <w:pPr>
        <w:rPr>
          <w:rFonts w:ascii="APL385 Unicode" w:hAnsi="APL385 Unicode"/>
        </w:rPr>
      </w:pPr>
      <w:r w:rsidRPr="009A4292">
        <w:rPr>
          <w:rFonts w:ascii="APL385 Unicode" w:hAnsi="APL385 Unicode"/>
        </w:rPr>
        <w:t>&lt;div id="abc" def="def"&gt;content&lt;/div&gt;</w:t>
      </w:r>
    </w:p>
    <w:p w:rsidR="00F17DBA" w:rsidRDefault="00F17DBA" w:rsidP="00A319F5"/>
    <w:p w:rsidR="009A4292" w:rsidRPr="009A4292" w:rsidRDefault="009A4292" w:rsidP="009A4292">
      <w:pPr>
        <w:rPr>
          <w:rFonts w:ascii="APL385 Unicode" w:hAnsi="APL385 Unicode"/>
        </w:rPr>
      </w:pPr>
      <w:r w:rsidRPr="009A4292">
        <w:rPr>
          <w:rFonts w:ascii="APL385 Unicode" w:hAnsi="APL385 Unicode"/>
        </w:rPr>
        <w:t xml:space="preserve">      ('id1' ('abc' 'def') z.Add _.div 'content').Render</w:t>
      </w:r>
    </w:p>
    <w:p w:rsidR="00A319F5" w:rsidRPr="009A4292" w:rsidRDefault="009A4292" w:rsidP="009A4292">
      <w:pPr>
        <w:rPr>
          <w:rFonts w:ascii="APL385 Unicode" w:hAnsi="APL385 Unicode"/>
        </w:rPr>
      </w:pPr>
      <w:r w:rsidRPr="009A4292">
        <w:rPr>
          <w:rFonts w:ascii="APL385 Unicode" w:hAnsi="APL385 Unicode"/>
        </w:rPr>
        <w:t>&lt;div id="id1" abc="def"&gt;content&lt;/div&gt;</w:t>
      </w:r>
    </w:p>
    <w:p w:rsidR="009A4292" w:rsidRDefault="009A4292" w:rsidP="009A4292">
      <w:pPr>
        <w:rPr>
          <w:b/>
          <w:bCs/>
        </w:rPr>
      </w:pPr>
    </w:p>
    <w:p w:rsidR="009A4292" w:rsidRPr="009A4292" w:rsidRDefault="009A4292" w:rsidP="009A4292">
      <w:pPr>
        <w:rPr>
          <w:rFonts w:ascii="APL385 Unicode" w:hAnsi="APL385 Unicode"/>
          <w:bCs/>
        </w:rPr>
      </w:pPr>
      <w:r w:rsidRPr="009A4292">
        <w:rPr>
          <w:rFonts w:ascii="APL385 Unicode" w:hAnsi="APL385 Unicode"/>
          <w:bCs/>
        </w:rPr>
        <w:t xml:space="preserve">      ('id1' ('abc=def ghi=jkl') z.Add _.div 'content').Render</w:t>
      </w:r>
    </w:p>
    <w:p w:rsidR="00A319F5" w:rsidRPr="009A4292" w:rsidRDefault="009A4292" w:rsidP="009A4292">
      <w:pPr>
        <w:rPr>
          <w:rFonts w:ascii="APL385 Unicode" w:hAnsi="APL385 Unicode"/>
          <w:bCs/>
        </w:rPr>
      </w:pPr>
      <w:r w:rsidRPr="009A4292">
        <w:rPr>
          <w:rFonts w:ascii="APL385 Unicode" w:hAnsi="APL385 Unicode"/>
          <w:bCs/>
        </w:rPr>
        <w:t>&lt;div id="id1" abc="def" ghi="jkl"&gt;content&lt;/div&gt;</w:t>
      </w:r>
    </w:p>
    <w:p w:rsidR="005D791F" w:rsidRDefault="005D791F">
      <w:pPr>
        <w:spacing w:after="200"/>
        <w:rPr>
          <w:rFonts w:asciiTheme="majorHAnsi" w:eastAsiaTheme="majorEastAsia" w:hAnsiTheme="majorHAnsi" w:cstheme="majorBidi"/>
          <w:b/>
          <w:bCs/>
          <w:color w:val="4F81BD" w:themeColor="accent1"/>
          <w:sz w:val="26"/>
          <w:szCs w:val="26"/>
        </w:rPr>
      </w:pPr>
      <w:r>
        <w:br w:type="page"/>
      </w:r>
    </w:p>
    <w:p w:rsidR="00A34F3A" w:rsidRPr="005D791F" w:rsidRDefault="00AE1D71" w:rsidP="005D791F">
      <w:pPr>
        <w:pStyle w:val="Heading2"/>
      </w:pPr>
      <w:bookmarkStart w:id="12" w:name="_Toc429243110"/>
      <w:r w:rsidRPr="005D791F">
        <w:lastRenderedPageBreak/>
        <w:t>Event Handling</w:t>
      </w:r>
      <w:r w:rsidR="00245309" w:rsidRPr="005D791F">
        <w:t xml:space="preserve"> – Specifying Handers</w:t>
      </w:r>
      <w:bookmarkEnd w:id="12"/>
      <w:r w:rsidR="005D791F">
        <w:br/>
      </w:r>
    </w:p>
    <w:p w:rsidR="0002641D" w:rsidRPr="00F22A88" w:rsidRDefault="0002641D" w:rsidP="00F22A88">
      <w:pPr>
        <w:rPr>
          <w:rStyle w:val="Strong"/>
        </w:rPr>
      </w:pPr>
      <w:r w:rsidRPr="00F22A88">
        <w:rPr>
          <w:rStyle w:val="Strong"/>
        </w:rPr>
        <w:t>Using an object's On method</w:t>
      </w:r>
    </w:p>
    <w:tbl>
      <w:tblPr>
        <w:tblStyle w:val="TableGrid"/>
        <w:tblW w:w="9540" w:type="dxa"/>
        <w:tblInd w:w="115" w:type="dxa"/>
        <w:tblCellMar>
          <w:top w:w="58" w:type="dxa"/>
          <w:left w:w="115" w:type="dxa"/>
          <w:bottom w:w="58" w:type="dxa"/>
          <w:right w:w="115" w:type="dxa"/>
        </w:tblCellMar>
        <w:tblLook w:val="04A0" w:firstRow="1" w:lastRow="0" w:firstColumn="1" w:lastColumn="0" w:noHBand="0" w:noVBand="1"/>
      </w:tblPr>
      <w:tblGrid>
        <w:gridCol w:w="2372"/>
        <w:gridCol w:w="7168"/>
      </w:tblGrid>
      <w:tr w:rsidR="0002641D" w:rsidTr="005D791F">
        <w:tc>
          <w:tcPr>
            <w:tcW w:w="9540" w:type="dxa"/>
            <w:gridSpan w:val="2"/>
            <w:shd w:val="clear" w:color="auto" w:fill="D9D9D9" w:themeFill="background1" w:themeFillShade="D9"/>
          </w:tcPr>
          <w:p w:rsidR="0002641D" w:rsidRPr="0002641D" w:rsidRDefault="0002641D" w:rsidP="0002641D">
            <w:pPr>
              <w:rPr>
                <w:rFonts w:ascii="APL385 Unicode" w:hAnsi="APL385 Unicode"/>
                <w:b/>
              </w:rPr>
            </w:pPr>
            <w:r w:rsidRPr="0002641D">
              <w:rPr>
                <w:rFonts w:ascii="APL385 Unicode" w:hAnsi="APL385 Unicode"/>
                <w:b/>
              </w:rPr>
              <w:t>object ← object.On Events {Call</w:t>
            </w:r>
            <w:r>
              <w:rPr>
                <w:rFonts w:ascii="APL385 Unicode" w:hAnsi="APL385 Unicode"/>
                <w:b/>
              </w:rPr>
              <w:t>back} {ClientData} {JavaScript}</w:t>
            </w:r>
          </w:p>
        </w:tc>
      </w:tr>
      <w:tr w:rsidR="0002641D" w:rsidTr="005D791F">
        <w:tc>
          <w:tcPr>
            <w:tcW w:w="2372" w:type="dxa"/>
          </w:tcPr>
          <w:p w:rsidR="0002641D" w:rsidRPr="00F22A88" w:rsidRDefault="0002641D" w:rsidP="0002641D">
            <w:pPr>
              <w:pStyle w:val="ListParagraph"/>
              <w:tabs>
                <w:tab w:val="left" w:pos="6039"/>
              </w:tabs>
              <w:ind w:left="0"/>
              <w:rPr>
                <w:rFonts w:ascii="APL385 Unicode" w:hAnsi="APL385 Unicode"/>
                <w:b/>
              </w:rPr>
            </w:pPr>
            <w:r w:rsidRPr="00F22A88">
              <w:rPr>
                <w:rFonts w:ascii="APL385 Unicode" w:hAnsi="APL385 Unicode"/>
                <w:b/>
              </w:rPr>
              <w:t>object</w:t>
            </w:r>
          </w:p>
        </w:tc>
        <w:tc>
          <w:tcPr>
            <w:tcW w:w="7168" w:type="dxa"/>
          </w:tcPr>
          <w:p w:rsidR="0002641D" w:rsidRDefault="0002641D" w:rsidP="006E2582">
            <w:pPr>
              <w:pStyle w:val="ListParagraph"/>
              <w:tabs>
                <w:tab w:val="left" w:pos="6039"/>
              </w:tabs>
              <w:ind w:left="0"/>
            </w:pPr>
            <w:r>
              <w:t>reference to the object to which the handler is attached</w:t>
            </w:r>
            <w:r>
              <w:br/>
            </w:r>
            <w:r w:rsidRPr="0002641D">
              <w:rPr>
                <w:rFonts w:ascii="APL385 Unicode" w:hAnsi="APL385 Unicode"/>
              </w:rPr>
              <w:t>On</w:t>
            </w:r>
            <w:r>
              <w:t xml:space="preserve"> returns the same reference</w:t>
            </w:r>
          </w:p>
        </w:tc>
      </w:tr>
      <w:tr w:rsidR="0002641D" w:rsidTr="005D791F">
        <w:tc>
          <w:tcPr>
            <w:tcW w:w="2372" w:type="dxa"/>
          </w:tcPr>
          <w:p w:rsidR="0002641D" w:rsidRPr="00F22A88" w:rsidRDefault="0002641D" w:rsidP="006E2582">
            <w:pPr>
              <w:pStyle w:val="ListParagraph"/>
              <w:tabs>
                <w:tab w:val="left" w:pos="6039"/>
              </w:tabs>
              <w:ind w:left="0"/>
              <w:rPr>
                <w:rFonts w:ascii="APL385 Unicode" w:hAnsi="APL385 Unicode"/>
                <w:b/>
              </w:rPr>
            </w:pPr>
            <w:r w:rsidRPr="00F22A88">
              <w:rPr>
                <w:rFonts w:ascii="APL385 Unicode" w:hAnsi="APL385 Unicode"/>
                <w:b/>
              </w:rPr>
              <w:t>Events</w:t>
            </w:r>
          </w:p>
        </w:tc>
        <w:tc>
          <w:tcPr>
            <w:tcW w:w="7168" w:type="dxa"/>
          </w:tcPr>
          <w:p w:rsidR="0002641D" w:rsidRDefault="00F22A88" w:rsidP="006E2582">
            <w:pPr>
              <w:pStyle w:val="ListParagraph"/>
              <w:tabs>
                <w:tab w:val="left" w:pos="6039"/>
              </w:tabs>
              <w:ind w:left="0"/>
            </w:pPr>
            <w:r>
              <w:t>space delimited vectors of event names to handle</w:t>
            </w:r>
          </w:p>
        </w:tc>
      </w:tr>
      <w:tr w:rsidR="0002641D" w:rsidTr="005D791F">
        <w:tc>
          <w:tcPr>
            <w:tcW w:w="2372" w:type="dxa"/>
          </w:tcPr>
          <w:p w:rsidR="0002641D" w:rsidRPr="00F22A88" w:rsidRDefault="0002641D" w:rsidP="006E2582">
            <w:pPr>
              <w:pStyle w:val="ListParagraph"/>
              <w:tabs>
                <w:tab w:val="left" w:pos="6039"/>
              </w:tabs>
              <w:ind w:left="0"/>
              <w:rPr>
                <w:rFonts w:ascii="APL385 Unicode" w:hAnsi="APL385 Unicode"/>
                <w:b/>
              </w:rPr>
            </w:pPr>
            <w:r w:rsidRPr="00F22A88">
              <w:rPr>
                <w:rFonts w:ascii="APL385 Unicode" w:hAnsi="APL385 Unicode"/>
                <w:b/>
              </w:rPr>
              <w:t>Callback</w:t>
            </w:r>
          </w:p>
        </w:tc>
        <w:tc>
          <w:tcPr>
            <w:tcW w:w="7168" w:type="dxa"/>
          </w:tcPr>
          <w:p w:rsidR="0002641D" w:rsidRDefault="0002641D" w:rsidP="006E2582">
            <w:pPr>
              <w:pStyle w:val="ListParagraph"/>
              <w:tabs>
                <w:tab w:val="left" w:pos="6039"/>
              </w:tabs>
              <w:ind w:left="0"/>
            </w:pPr>
            <w:r>
              <w:t>name of the callback function to execute</w:t>
            </w:r>
            <w:r>
              <w:br/>
              <w:t xml:space="preserve">If omitted, </w:t>
            </w:r>
            <w:r w:rsidRPr="0002641D">
              <w:rPr>
                <w:rFonts w:ascii="APL385 Unicode" w:hAnsi="APL385 Unicode"/>
              </w:rPr>
              <w:t>'APLJax'</w:t>
            </w:r>
            <w:r>
              <w:t xml:space="preserve"> is assumed</w:t>
            </w:r>
          </w:p>
        </w:tc>
      </w:tr>
      <w:tr w:rsidR="0002641D" w:rsidTr="005D791F">
        <w:tc>
          <w:tcPr>
            <w:tcW w:w="2372" w:type="dxa"/>
          </w:tcPr>
          <w:p w:rsidR="0002641D" w:rsidRPr="00F22A88" w:rsidRDefault="0002641D" w:rsidP="006E2582">
            <w:pPr>
              <w:pStyle w:val="ListParagraph"/>
              <w:tabs>
                <w:tab w:val="left" w:pos="6039"/>
              </w:tabs>
              <w:ind w:left="0"/>
              <w:rPr>
                <w:rFonts w:ascii="APL385 Unicode" w:hAnsi="APL385 Unicode"/>
                <w:b/>
              </w:rPr>
            </w:pPr>
            <w:r w:rsidRPr="00F22A88">
              <w:rPr>
                <w:rFonts w:ascii="APL385 Unicode" w:hAnsi="APL385 Unicode"/>
                <w:b/>
              </w:rPr>
              <w:t>ClientData</w:t>
            </w:r>
          </w:p>
        </w:tc>
        <w:tc>
          <w:tcPr>
            <w:tcW w:w="7168" w:type="dxa"/>
          </w:tcPr>
          <w:p w:rsidR="0002641D" w:rsidRDefault="0002641D" w:rsidP="0002641D">
            <w:pPr>
              <w:pStyle w:val="ListParagraph"/>
              <w:tabs>
                <w:tab w:val="left" w:pos="6039"/>
              </w:tabs>
              <w:ind w:left="0"/>
            </w:pPr>
            <w:r>
              <w:t>specifies what data to pass back to the server from the client</w:t>
            </w:r>
          </w:p>
        </w:tc>
      </w:tr>
      <w:tr w:rsidR="0002641D" w:rsidTr="005D791F">
        <w:tc>
          <w:tcPr>
            <w:tcW w:w="2372" w:type="dxa"/>
          </w:tcPr>
          <w:p w:rsidR="0002641D" w:rsidRPr="00F22A88" w:rsidRDefault="0002641D" w:rsidP="006E2582">
            <w:pPr>
              <w:pStyle w:val="ListParagraph"/>
              <w:tabs>
                <w:tab w:val="left" w:pos="6039"/>
              </w:tabs>
              <w:ind w:left="0"/>
              <w:rPr>
                <w:rFonts w:ascii="APL385 Unicode" w:hAnsi="APL385 Unicode"/>
                <w:b/>
              </w:rPr>
            </w:pPr>
            <w:r w:rsidRPr="00F22A88">
              <w:rPr>
                <w:rFonts w:ascii="APL385 Unicode" w:hAnsi="APL385 Unicode"/>
                <w:b/>
              </w:rPr>
              <w:t>JavaScript</w:t>
            </w:r>
          </w:p>
        </w:tc>
        <w:tc>
          <w:tcPr>
            <w:tcW w:w="7168" w:type="dxa"/>
          </w:tcPr>
          <w:p w:rsidR="0002641D" w:rsidRDefault="00F22A88" w:rsidP="00F22A88">
            <w:pPr>
              <w:pStyle w:val="ListParagraph"/>
              <w:tabs>
                <w:tab w:val="left" w:pos="6039"/>
              </w:tabs>
              <w:ind w:left="0"/>
            </w:pPr>
            <w:r>
              <w:t>JavaScript to execute prior in client prior to making AJAX call back to server</w:t>
            </w:r>
          </w:p>
        </w:tc>
      </w:tr>
    </w:tbl>
    <w:p w:rsidR="00F22A88" w:rsidRPr="00D654E0" w:rsidRDefault="00D654E0" w:rsidP="00F22A88">
      <w:pPr>
        <w:rPr>
          <w:rStyle w:val="Strong"/>
          <w:rFonts w:ascii="APL385 Unicode" w:hAnsi="APL385 Unicode"/>
        </w:rPr>
      </w:pPr>
      <w:r>
        <w:rPr>
          <w:rStyle w:val="Strong"/>
          <w:rFonts w:ascii="APL385 Unicode" w:hAnsi="APL385 Unicode"/>
        </w:rPr>
        <w:br/>
      </w:r>
      <w:r w:rsidRPr="00D654E0">
        <w:rPr>
          <w:rStyle w:val="Strong"/>
        </w:rPr>
        <w:t>Example:</w:t>
      </w:r>
      <w:r>
        <w:rPr>
          <w:rStyle w:val="Strong"/>
          <w:rFonts w:ascii="APL385 Unicode" w:hAnsi="APL385 Unicode"/>
        </w:rPr>
        <w:br/>
        <w:t xml:space="preserve">      (Add </w:t>
      </w:r>
      <w:r w:rsidR="005D791F">
        <w:rPr>
          <w:rStyle w:val="Strong"/>
          <w:rFonts w:ascii="APL385 Unicode" w:hAnsi="APL385 Unicode"/>
        </w:rPr>
        <w:t>_.</w:t>
      </w:r>
      <w:r>
        <w:rPr>
          <w:rStyle w:val="Strong"/>
          <w:rFonts w:ascii="APL385 Unicode" w:hAnsi="APL385 Unicode"/>
        </w:rPr>
        <w:t>div).On 'click' 'myCallback'</w:t>
      </w:r>
    </w:p>
    <w:p w:rsidR="00F22A88" w:rsidRPr="00F22A88" w:rsidRDefault="00D654E0" w:rsidP="00F22A88">
      <w:pPr>
        <w:rPr>
          <w:rStyle w:val="Strong"/>
        </w:rPr>
      </w:pPr>
      <w:r>
        <w:rPr>
          <w:rStyle w:val="Strong"/>
        </w:rPr>
        <w:t>Adding a H</w:t>
      </w:r>
      <w:r w:rsidR="00F22A88" w:rsidRPr="00F22A88">
        <w:rPr>
          <w:rStyle w:val="Strong"/>
        </w:rPr>
        <w:t>andler to the page</w:t>
      </w:r>
    </w:p>
    <w:tbl>
      <w:tblPr>
        <w:tblStyle w:val="TableGrid"/>
        <w:tblW w:w="9540" w:type="dxa"/>
        <w:tblInd w:w="115" w:type="dxa"/>
        <w:tblCellMar>
          <w:top w:w="58" w:type="dxa"/>
          <w:left w:w="115" w:type="dxa"/>
          <w:bottom w:w="58" w:type="dxa"/>
          <w:right w:w="115" w:type="dxa"/>
        </w:tblCellMar>
        <w:tblLook w:val="04A0" w:firstRow="1" w:lastRow="0" w:firstColumn="1" w:lastColumn="0" w:noHBand="0" w:noVBand="1"/>
      </w:tblPr>
      <w:tblGrid>
        <w:gridCol w:w="3670"/>
        <w:gridCol w:w="5870"/>
      </w:tblGrid>
      <w:tr w:rsidR="00F22A88" w:rsidTr="005D791F">
        <w:tc>
          <w:tcPr>
            <w:tcW w:w="9540" w:type="dxa"/>
            <w:gridSpan w:val="2"/>
            <w:shd w:val="clear" w:color="auto" w:fill="D9D9D9" w:themeFill="background1" w:themeFillShade="D9"/>
          </w:tcPr>
          <w:p w:rsidR="00F22A88" w:rsidRPr="006D6B4F" w:rsidRDefault="00F22A88" w:rsidP="006E2582">
            <w:pPr>
              <w:pStyle w:val="ListParagraph"/>
              <w:tabs>
                <w:tab w:val="left" w:pos="6039"/>
              </w:tabs>
              <w:ind w:left="0"/>
              <w:rPr>
                <w:rFonts w:ascii="APL385 Unicode" w:hAnsi="APL385 Unicode"/>
                <w:b/>
              </w:rPr>
            </w:pPr>
            <w:r>
              <w:rPr>
                <w:rFonts w:ascii="APL385 Unicode" w:hAnsi="APL385 Unicode"/>
                <w:b/>
              </w:rPr>
              <w:t>h ← Add handler</w:t>
            </w:r>
            <w:r w:rsidR="00D654E0">
              <w:rPr>
                <w:rFonts w:ascii="APL385 Unicode" w:hAnsi="APL385 Unicode"/>
                <w:b/>
              </w:rPr>
              <w:t xml:space="preserve">  </w:t>
            </w:r>
            <w:r w:rsidR="00D654E0">
              <w:rPr>
                <w:rFonts w:ascii="APL385 Unicode" w:hAnsi="APL385 Unicode"/>
                <w:b/>
              </w:rPr>
              <w:br/>
              <w:t xml:space="preserve">      {Selectors}{Events}{Callback}{ClientData}{Delegates}{JavaScript}{Page}</w:t>
            </w:r>
          </w:p>
        </w:tc>
      </w:tr>
      <w:tr w:rsidR="00F22A88" w:rsidTr="005D791F">
        <w:tc>
          <w:tcPr>
            <w:tcW w:w="3670" w:type="dxa"/>
          </w:tcPr>
          <w:p w:rsidR="00F22A88" w:rsidRPr="00F448E2" w:rsidRDefault="00F22A88" w:rsidP="00F22A88">
            <w:pPr>
              <w:pStyle w:val="ListParagraph"/>
              <w:tabs>
                <w:tab w:val="left" w:pos="6039"/>
              </w:tabs>
              <w:ind w:left="0"/>
              <w:rPr>
                <w:rFonts w:ascii="APL385 Unicode" w:hAnsi="APL385 Unicode"/>
                <w:b/>
              </w:rPr>
            </w:pPr>
            <w:r>
              <w:rPr>
                <w:rFonts w:ascii="APL385 Unicode" w:hAnsi="APL385 Unicode"/>
                <w:b/>
              </w:rPr>
              <w:t>h.Selectors</w:t>
            </w:r>
          </w:p>
        </w:tc>
        <w:tc>
          <w:tcPr>
            <w:tcW w:w="5870" w:type="dxa"/>
          </w:tcPr>
          <w:p w:rsidR="00F22A88" w:rsidRDefault="00F22A88" w:rsidP="006E2582">
            <w:pPr>
              <w:pStyle w:val="ListParagraph"/>
              <w:tabs>
                <w:tab w:val="left" w:pos="6039"/>
              </w:tabs>
              <w:ind w:left="0"/>
            </w:pPr>
            <w:r>
              <w:t>jQuery/CSS selector of the elements to which to bind the handler</w:t>
            </w:r>
          </w:p>
        </w:tc>
      </w:tr>
      <w:tr w:rsidR="00F22A88" w:rsidTr="005D791F">
        <w:tc>
          <w:tcPr>
            <w:tcW w:w="3670" w:type="dxa"/>
          </w:tcPr>
          <w:p w:rsidR="00F22A88" w:rsidRPr="00F448E2" w:rsidRDefault="00F22A88" w:rsidP="006E2582">
            <w:pPr>
              <w:pStyle w:val="ListParagraph"/>
              <w:tabs>
                <w:tab w:val="left" w:pos="6039"/>
              </w:tabs>
              <w:ind w:left="0"/>
              <w:rPr>
                <w:rFonts w:ascii="APL385 Unicode" w:hAnsi="APL385 Unicode"/>
                <w:b/>
              </w:rPr>
            </w:pPr>
            <w:r>
              <w:rPr>
                <w:rFonts w:ascii="APL385 Unicode" w:hAnsi="APL385 Unicode"/>
                <w:b/>
              </w:rPr>
              <w:t>h.Events</w:t>
            </w:r>
          </w:p>
        </w:tc>
        <w:tc>
          <w:tcPr>
            <w:tcW w:w="5870" w:type="dxa"/>
          </w:tcPr>
          <w:p w:rsidR="00F22A88" w:rsidRDefault="00F22A88" w:rsidP="006E2582">
            <w:pPr>
              <w:pStyle w:val="ListParagraph"/>
              <w:tabs>
                <w:tab w:val="left" w:pos="6039"/>
              </w:tabs>
              <w:ind w:left="0"/>
            </w:pPr>
            <w:r>
              <w:t>space delimited vectors of event names to handle</w:t>
            </w:r>
          </w:p>
        </w:tc>
      </w:tr>
      <w:tr w:rsidR="00F22A88" w:rsidTr="005D791F">
        <w:tc>
          <w:tcPr>
            <w:tcW w:w="3670" w:type="dxa"/>
          </w:tcPr>
          <w:p w:rsidR="00F22A88" w:rsidRPr="00F448E2" w:rsidRDefault="00F22A88" w:rsidP="00F22A88">
            <w:pPr>
              <w:pStyle w:val="ListParagraph"/>
              <w:tabs>
                <w:tab w:val="left" w:pos="6039"/>
              </w:tabs>
              <w:ind w:left="0"/>
              <w:rPr>
                <w:rFonts w:ascii="APL385 Unicode" w:hAnsi="APL385 Unicode"/>
                <w:b/>
              </w:rPr>
            </w:pPr>
            <w:r>
              <w:rPr>
                <w:rFonts w:ascii="APL385 Unicode" w:hAnsi="APL385 Unicode"/>
                <w:b/>
              </w:rPr>
              <w:t>h.Callback</w:t>
            </w:r>
          </w:p>
        </w:tc>
        <w:tc>
          <w:tcPr>
            <w:tcW w:w="5870" w:type="dxa"/>
          </w:tcPr>
          <w:p w:rsidR="00F22A88" w:rsidRDefault="00F22A88" w:rsidP="006E2582">
            <w:pPr>
              <w:pStyle w:val="ListParagraph"/>
              <w:tabs>
                <w:tab w:val="left" w:pos="6039"/>
              </w:tabs>
              <w:ind w:left="0"/>
            </w:pPr>
            <w:r>
              <w:t>name of the callback function to execute</w:t>
            </w:r>
            <w:r>
              <w:br/>
              <w:t xml:space="preserve">If omitted, </w:t>
            </w:r>
            <w:r w:rsidRPr="0002641D">
              <w:rPr>
                <w:rFonts w:ascii="APL385 Unicode" w:hAnsi="APL385 Unicode"/>
              </w:rPr>
              <w:t>'APLJax'</w:t>
            </w:r>
            <w:r>
              <w:t xml:space="preserve"> is assumed</w:t>
            </w:r>
          </w:p>
        </w:tc>
      </w:tr>
      <w:tr w:rsidR="00D654E0" w:rsidTr="005D791F">
        <w:tc>
          <w:tcPr>
            <w:tcW w:w="3670" w:type="dxa"/>
          </w:tcPr>
          <w:p w:rsidR="00D654E0" w:rsidRDefault="00D654E0" w:rsidP="00F22A88">
            <w:pPr>
              <w:pStyle w:val="ListParagraph"/>
              <w:tabs>
                <w:tab w:val="left" w:pos="6039"/>
              </w:tabs>
              <w:ind w:left="0"/>
              <w:rPr>
                <w:rFonts w:ascii="APL385 Unicode" w:hAnsi="APL385 Unicode"/>
                <w:b/>
              </w:rPr>
            </w:pPr>
            <w:r>
              <w:rPr>
                <w:rFonts w:ascii="APL385 Unicode" w:hAnsi="APL385 Unicode"/>
                <w:b/>
              </w:rPr>
              <w:t>h.ClientData</w:t>
            </w:r>
          </w:p>
        </w:tc>
        <w:tc>
          <w:tcPr>
            <w:tcW w:w="5870" w:type="dxa"/>
          </w:tcPr>
          <w:p w:rsidR="00D654E0" w:rsidRDefault="00D654E0" w:rsidP="006E2582">
            <w:pPr>
              <w:pStyle w:val="ListParagraph"/>
              <w:tabs>
                <w:tab w:val="left" w:pos="6039"/>
              </w:tabs>
              <w:ind w:left="0"/>
            </w:pPr>
            <w:r>
              <w:t>specifies what data to pass back to the server from the client</w:t>
            </w:r>
          </w:p>
        </w:tc>
      </w:tr>
      <w:tr w:rsidR="00D654E0" w:rsidTr="005D791F">
        <w:tc>
          <w:tcPr>
            <w:tcW w:w="3670" w:type="dxa"/>
          </w:tcPr>
          <w:p w:rsidR="00D654E0" w:rsidRPr="00F448E2" w:rsidRDefault="00D654E0" w:rsidP="006E2582">
            <w:pPr>
              <w:pStyle w:val="ListParagraph"/>
              <w:tabs>
                <w:tab w:val="left" w:pos="6039"/>
              </w:tabs>
              <w:ind w:left="0"/>
              <w:rPr>
                <w:rFonts w:ascii="APL385 Unicode" w:hAnsi="APL385 Unicode"/>
                <w:b/>
              </w:rPr>
            </w:pPr>
            <w:r>
              <w:rPr>
                <w:rFonts w:ascii="APL385 Unicode" w:hAnsi="APL385 Unicode"/>
                <w:b/>
              </w:rPr>
              <w:t>h.Delegates</w:t>
            </w:r>
          </w:p>
        </w:tc>
        <w:tc>
          <w:tcPr>
            <w:tcW w:w="5870" w:type="dxa"/>
          </w:tcPr>
          <w:p w:rsidR="00D654E0" w:rsidRDefault="00D654E0" w:rsidP="006E2582">
            <w:pPr>
              <w:pStyle w:val="ListParagraph"/>
              <w:tabs>
                <w:tab w:val="left" w:pos="6039"/>
              </w:tabs>
              <w:ind w:left="0"/>
            </w:pPr>
            <w:r>
              <w:t>"subordinate" selector for elements that are either dynamically created or too numerous to efficiently bind individual handlers</w:t>
            </w:r>
          </w:p>
        </w:tc>
      </w:tr>
      <w:tr w:rsidR="00D654E0" w:rsidTr="005D791F">
        <w:tc>
          <w:tcPr>
            <w:tcW w:w="3670" w:type="dxa"/>
            <w:tcBorders>
              <w:bottom w:val="single" w:sz="4" w:space="0" w:color="auto"/>
            </w:tcBorders>
          </w:tcPr>
          <w:p w:rsidR="00D654E0" w:rsidRPr="00F448E2" w:rsidRDefault="00D654E0" w:rsidP="006E2582">
            <w:pPr>
              <w:pStyle w:val="ListParagraph"/>
              <w:tabs>
                <w:tab w:val="left" w:pos="6039"/>
              </w:tabs>
              <w:ind w:left="0"/>
              <w:rPr>
                <w:rFonts w:ascii="APL385 Unicode" w:hAnsi="APL385 Unicode"/>
                <w:b/>
              </w:rPr>
            </w:pPr>
            <w:r>
              <w:rPr>
                <w:rFonts w:ascii="APL385 Unicode" w:hAnsi="APL385 Unicode"/>
                <w:b/>
              </w:rPr>
              <w:t>h.JavaScript</w:t>
            </w:r>
          </w:p>
        </w:tc>
        <w:tc>
          <w:tcPr>
            <w:tcW w:w="5870" w:type="dxa"/>
            <w:tcBorders>
              <w:bottom w:val="single" w:sz="4" w:space="0" w:color="auto"/>
            </w:tcBorders>
          </w:tcPr>
          <w:p w:rsidR="00D654E0" w:rsidRDefault="00D654E0" w:rsidP="006E2582">
            <w:pPr>
              <w:pStyle w:val="ListParagraph"/>
              <w:tabs>
                <w:tab w:val="left" w:pos="6039"/>
              </w:tabs>
              <w:ind w:left="0"/>
            </w:pPr>
            <w:r>
              <w:t>JavaScript to execute prior in client prior to making AJAX call back to server</w:t>
            </w:r>
          </w:p>
        </w:tc>
      </w:tr>
      <w:tr w:rsidR="00D654E0" w:rsidTr="005D791F">
        <w:tc>
          <w:tcPr>
            <w:tcW w:w="3670" w:type="dxa"/>
            <w:tcBorders>
              <w:bottom w:val="single" w:sz="4" w:space="0" w:color="auto"/>
            </w:tcBorders>
          </w:tcPr>
          <w:p w:rsidR="00D654E0" w:rsidRDefault="00D654E0" w:rsidP="006E2582">
            <w:pPr>
              <w:pStyle w:val="ListParagraph"/>
              <w:tabs>
                <w:tab w:val="left" w:pos="6039"/>
              </w:tabs>
              <w:ind w:left="0"/>
              <w:rPr>
                <w:rFonts w:ascii="APL385 Unicode" w:hAnsi="APL385 Unicode"/>
                <w:b/>
              </w:rPr>
            </w:pPr>
            <w:r>
              <w:rPr>
                <w:rFonts w:ascii="APL385 Unicode" w:hAnsi="APL385 Unicode"/>
                <w:b/>
              </w:rPr>
              <w:t>h.Page</w:t>
            </w:r>
          </w:p>
        </w:tc>
        <w:tc>
          <w:tcPr>
            <w:tcW w:w="5870" w:type="dxa"/>
            <w:tcBorders>
              <w:bottom w:val="single" w:sz="4" w:space="0" w:color="auto"/>
            </w:tcBorders>
          </w:tcPr>
          <w:p w:rsidR="00D654E0" w:rsidRDefault="00D654E0" w:rsidP="006E2582">
            <w:pPr>
              <w:pStyle w:val="ListParagraph"/>
              <w:tabs>
                <w:tab w:val="left" w:pos="6039"/>
              </w:tabs>
              <w:ind w:left="0"/>
            </w:pPr>
            <w:r>
              <w:t>the page to which to send the AJAX request (defaults to "this" page)</w:t>
            </w:r>
          </w:p>
        </w:tc>
      </w:tr>
    </w:tbl>
    <w:p w:rsidR="006E0AAB" w:rsidRPr="005D791F" w:rsidRDefault="00D654E0">
      <w:pPr>
        <w:rPr>
          <w:rStyle w:val="Strong"/>
          <w:rFonts w:ascii="APL385 Unicode" w:hAnsi="APL385 Unicode"/>
          <w:bCs w:val="0"/>
        </w:rPr>
      </w:pPr>
      <w:r>
        <w:rPr>
          <w:rFonts w:ascii="APL385 Unicode" w:hAnsi="APL385 Unicode"/>
          <w:b/>
        </w:rPr>
        <w:br/>
      </w:r>
      <w:r w:rsidRPr="00D654E0">
        <w:rPr>
          <w:b/>
        </w:rPr>
        <w:t>Example:</w:t>
      </w:r>
      <w:r>
        <w:rPr>
          <w:rFonts w:ascii="APL385 Unicode" w:hAnsi="APL385 Unicode"/>
          <w:b/>
        </w:rPr>
        <w:br/>
      </w:r>
      <w:r w:rsidRPr="00D654E0">
        <w:rPr>
          <w:rFonts w:ascii="APL385 Unicode" w:hAnsi="APL385 Unicode"/>
          <w:b/>
        </w:rPr>
        <w:t xml:space="preserve">      h←Add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t xml:space="preserve">      h.Callback←'Calc'        </w:t>
      </w:r>
      <w:r w:rsidRPr="00D654E0">
        <w:rPr>
          <w:rFonts w:ascii="APL385 Unicode" w:hAnsi="APL385 Unicode" w:cs="Cambria Math"/>
          <w:b/>
        </w:rPr>
        <w:t>⍝</w:t>
      </w:r>
      <w:r w:rsidRPr="00D654E0">
        <w:rPr>
          <w:rFonts w:ascii="APL385 Unicode" w:hAnsi="APL385 Unicode"/>
          <w:b/>
        </w:rPr>
        <w:t xml:space="preserve"> specify the callback function to run</w:t>
      </w:r>
      <w:r w:rsidRPr="00D654E0">
        <w:rPr>
          <w:rFonts w:ascii="APL385 Unicode" w:hAnsi="APL385 Unicode"/>
          <w:b/>
        </w:rPr>
        <w:br/>
        <w:t xml:space="preserve">      h.Events←'change'        </w:t>
      </w:r>
      <w:r w:rsidRPr="00D654E0">
        <w:rPr>
          <w:rFonts w:ascii="APL385 Unicode" w:hAnsi="APL385 Unicode" w:cs="Cambria Math"/>
          <w:b/>
        </w:rPr>
        <w:t>⍝</w:t>
      </w:r>
      <w:r w:rsidRPr="00D654E0">
        <w:rPr>
          <w:rFonts w:ascii="APL385 Unicode" w:hAnsi="APL385 Unicode"/>
          <w:b/>
        </w:rPr>
        <w:t xml:space="preserve"> listen for the "change" event</w:t>
      </w:r>
      <w:r w:rsidRPr="00D654E0">
        <w:rPr>
          <w:rFonts w:ascii="APL385 Unicode" w:hAnsi="APL385 Unicode"/>
          <w:b/>
        </w:rPr>
        <w:br/>
        <w:t xml:space="preserve">      h.Selectors←'#mtg input' </w:t>
      </w:r>
      <w:r w:rsidRPr="00D654E0">
        <w:rPr>
          <w:rFonts w:ascii="APL385 Unicode" w:hAnsi="APL385 Unicode" w:cs="Cambria Math"/>
          <w:b/>
        </w:rPr>
        <w:t>⍝</w:t>
      </w:r>
      <w:r w:rsidRPr="00D654E0">
        <w:rPr>
          <w:rFonts w:ascii="APL385 Unicode" w:hAnsi="APL385 Unicode"/>
          <w:b/>
        </w:rPr>
        <w:t xml:space="preserve"> on </w:t>
      </w:r>
      <w:r>
        <w:rPr>
          <w:rFonts w:ascii="APL385 Unicode" w:hAnsi="APL385 Unicode"/>
          <w:b/>
        </w:rPr>
        <w:t xml:space="preserve">input elements </w:t>
      </w:r>
      <w:r w:rsidRPr="00D654E0">
        <w:rPr>
          <w:rFonts w:ascii="APL385 Unicode" w:hAnsi="APL385 Unicode"/>
          <w:b/>
        </w:rPr>
        <w:t xml:space="preserve">in the </w:t>
      </w:r>
      <w:r>
        <w:rPr>
          <w:rFonts w:ascii="APL385 Unicode" w:hAnsi="APL385 Unicode"/>
          <w:b/>
        </w:rPr>
        <w:t xml:space="preserve">element </w:t>
      </w:r>
      <w:r w:rsidRPr="00D654E0">
        <w:rPr>
          <w:rFonts w:ascii="APL385 Unicode" w:hAnsi="APL385 Unicode"/>
          <w:b/>
        </w:rPr>
        <w:t>with id "mtg"</w:t>
      </w:r>
      <w:r w:rsidR="006E0AAB">
        <w:rPr>
          <w:rFonts w:ascii="APL385 Unicode" w:hAnsi="APL385 Unicode"/>
          <w:b/>
        </w:rPr>
        <w:br/>
      </w:r>
      <w:r w:rsidR="006E0AAB">
        <w:rPr>
          <w:rFonts w:ascii="APL385 Unicode" w:hAnsi="APL385 Unicode"/>
          <w:b/>
        </w:rPr>
        <w:br/>
        <w:t xml:space="preserve">      Add Handler ('#mtg input' 'change' 'Calc')</w:t>
      </w:r>
      <w:r w:rsidR="006E0AAB">
        <w:rPr>
          <w:rStyle w:val="Strong"/>
        </w:rPr>
        <w:br w:type="page"/>
      </w:r>
    </w:p>
    <w:p w:rsidR="00F22A88" w:rsidRPr="00FD333A" w:rsidRDefault="006E2582" w:rsidP="00FD333A">
      <w:pPr>
        <w:pStyle w:val="Heading2"/>
        <w:rPr>
          <w:rStyle w:val="Strong"/>
          <w:b/>
          <w:bCs/>
        </w:rPr>
      </w:pPr>
      <w:bookmarkStart w:id="13" w:name="_Toc429243111"/>
      <w:r w:rsidRPr="00FD333A">
        <w:rPr>
          <w:rStyle w:val="Strong"/>
          <w:b/>
          <w:bCs/>
        </w:rPr>
        <w:lastRenderedPageBreak/>
        <w:t xml:space="preserve">Event Handling - </w:t>
      </w:r>
      <w:r w:rsidR="00D654E0" w:rsidRPr="00FD333A">
        <w:rPr>
          <w:rStyle w:val="Strong"/>
          <w:b/>
          <w:bCs/>
        </w:rPr>
        <w:t>ClientData</w:t>
      </w:r>
      <w:bookmarkEnd w:id="13"/>
    </w:p>
    <w:p w:rsidR="005D402B" w:rsidRDefault="00245309" w:rsidP="00245309">
      <w:pPr>
        <w:rPr>
          <w:rStyle w:val="Strong"/>
          <w:b w:val="0"/>
        </w:rPr>
      </w:pPr>
      <w:r>
        <w:rPr>
          <w:rStyle w:val="Strong"/>
          <w:b w:val="0"/>
        </w:rPr>
        <w:br/>
      </w:r>
      <w:r w:rsidR="006E0AAB">
        <w:rPr>
          <w:rStyle w:val="Strong"/>
          <w:b w:val="0"/>
        </w:rPr>
        <w:t>By default the callback mechanism will return:</w:t>
      </w:r>
    </w:p>
    <w:p w:rsidR="005D791F" w:rsidRDefault="006E0AAB" w:rsidP="005D402B">
      <w:pPr>
        <w:ind w:left="720"/>
        <w:rPr>
          <w:rStyle w:val="Strong"/>
          <w:b w:val="0"/>
        </w:rPr>
      </w:pPr>
      <w:r w:rsidRPr="005D402B">
        <w:rPr>
          <w:rStyle w:val="Strong"/>
          <w:rFonts w:ascii="APL385 Unicode" w:hAnsi="APL385 Unicode"/>
          <w:b w:val="0"/>
        </w:rPr>
        <w:t xml:space="preserve">_event </w:t>
      </w:r>
      <w:r w:rsidR="005D791F">
        <w:rPr>
          <w:rStyle w:val="Strong"/>
          <w:rFonts w:ascii="APL385 Unicode" w:hAnsi="APL385 Unicode"/>
          <w:b w:val="0"/>
        </w:rPr>
        <w:tab/>
      </w:r>
      <w:r w:rsidR="005D402B" w:rsidRPr="005D402B">
        <w:rPr>
          <w:rStyle w:val="Strong"/>
          <w:b w:val="0"/>
        </w:rPr>
        <w:t>the name of the event</w:t>
      </w:r>
      <w:r w:rsidRPr="005D402B">
        <w:rPr>
          <w:rStyle w:val="Strong"/>
          <w:rFonts w:ascii="APL385 Unicode" w:hAnsi="APL385 Unicode"/>
          <w:b w:val="0"/>
        </w:rPr>
        <w:br/>
        <w:t>_what</w:t>
      </w:r>
      <w:r w:rsidR="005D402B">
        <w:rPr>
          <w:rStyle w:val="Strong"/>
          <w:rFonts w:ascii="APL385 Unicode" w:hAnsi="APL385 Unicode"/>
          <w:b w:val="0"/>
        </w:rPr>
        <w:t xml:space="preserve">  </w:t>
      </w:r>
      <w:r w:rsidR="005D791F">
        <w:rPr>
          <w:rStyle w:val="Strong"/>
          <w:rFonts w:ascii="APL385 Unicode" w:hAnsi="APL385 Unicode"/>
          <w:b w:val="0"/>
        </w:rPr>
        <w:tab/>
      </w:r>
      <w:r w:rsidR="005D402B" w:rsidRPr="005D402B">
        <w:rPr>
          <w:rStyle w:val="Strong"/>
          <w:b w:val="0"/>
        </w:rPr>
        <w:t>the id/name of the element that triggered the event</w:t>
      </w:r>
    </w:p>
    <w:p w:rsidR="00C42CE6" w:rsidRDefault="005D791F" w:rsidP="005D402B">
      <w:pPr>
        <w:ind w:left="720"/>
        <w:rPr>
          <w:rStyle w:val="Strong"/>
          <w:b w:val="0"/>
        </w:rPr>
      </w:pPr>
      <w:r w:rsidRPr="005D791F">
        <w:rPr>
          <w:rStyle w:val="Strong"/>
          <w:rFonts w:ascii="APL385 Unicode" w:hAnsi="APL385 Unicode"/>
          <w:b w:val="0"/>
        </w:rPr>
        <w:t>_value</w:t>
      </w:r>
      <w:r>
        <w:rPr>
          <w:rStyle w:val="Strong"/>
          <w:rFonts w:ascii="APL385 Unicode" w:hAnsi="APL385 Unicode"/>
          <w:b w:val="0"/>
        </w:rPr>
        <w:tab/>
      </w:r>
      <w:r>
        <w:rPr>
          <w:rStyle w:val="Strong"/>
          <w:b w:val="0"/>
        </w:rPr>
        <w:t>the value of the element that triggered the event (if a value exists)</w:t>
      </w:r>
    </w:p>
    <w:p w:rsidR="006E0AAB" w:rsidRDefault="00C42CE6" w:rsidP="005D402B">
      <w:pPr>
        <w:ind w:left="720"/>
        <w:rPr>
          <w:rStyle w:val="Strong"/>
          <w:b w:val="0"/>
        </w:rPr>
      </w:pPr>
      <w:r w:rsidRPr="00C42CE6">
        <w:rPr>
          <w:rStyle w:val="Strong"/>
          <w:rFonts w:ascii="APL385 Unicode" w:hAnsi="APL385 Unicode"/>
          <w:b w:val="0"/>
        </w:rPr>
        <w:t>_selector</w:t>
      </w:r>
      <w:r>
        <w:rPr>
          <w:rStyle w:val="Strong"/>
          <w:b w:val="0"/>
        </w:rPr>
        <w:tab/>
        <w:t>the selector of the handler</w:t>
      </w:r>
      <w:r w:rsidR="006E0AAB" w:rsidRPr="005D402B">
        <w:rPr>
          <w:rStyle w:val="Strong"/>
          <w:rFonts w:ascii="APL385 Unicode" w:hAnsi="APL385 Unicode"/>
          <w:b w:val="0"/>
        </w:rPr>
        <w:br/>
      </w:r>
      <w:r w:rsidR="006E0AAB">
        <w:rPr>
          <w:rStyle w:val="Strong"/>
          <w:b w:val="0"/>
        </w:rPr>
        <w:t xml:space="preserve">any form data that is on the page </w:t>
      </w:r>
      <w:r w:rsidR="00AB4845">
        <w:rPr>
          <w:rStyle w:val="Strong"/>
          <w:b w:val="0"/>
        </w:rPr>
        <w:t>is serialized and returned using the names of the form input elements.</w:t>
      </w:r>
    </w:p>
    <w:p w:rsidR="00C42CE6" w:rsidRDefault="00C42CE6" w:rsidP="00C42CE6">
      <w:pPr>
        <w:rPr>
          <w:rStyle w:val="Strong"/>
          <w:b w:val="0"/>
        </w:rPr>
      </w:pPr>
    </w:p>
    <w:p w:rsidR="00C42CE6" w:rsidRPr="006E0AAB" w:rsidRDefault="00C42CE6" w:rsidP="00C42CE6">
      <w:pPr>
        <w:rPr>
          <w:rStyle w:val="Strong"/>
          <w:b w:val="0"/>
        </w:rPr>
      </w:pPr>
      <w:r>
        <w:rPr>
          <w:rStyle w:val="Strong"/>
          <w:b w:val="0"/>
        </w:rPr>
        <w:t>You can specify other information to be sent to the server:</w:t>
      </w:r>
    </w:p>
    <w:tbl>
      <w:tblPr>
        <w:tblStyle w:val="TableGrid"/>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rsidTr="005D791F">
        <w:tc>
          <w:tcPr>
            <w:tcW w:w="10080" w:type="dxa"/>
            <w:gridSpan w:val="2"/>
            <w:shd w:val="clear" w:color="auto" w:fill="D9D9D9" w:themeFill="background1" w:themeFillShade="D9"/>
          </w:tcPr>
          <w:p w:rsidR="00D654E0" w:rsidRPr="006D6B4F" w:rsidRDefault="00D654E0" w:rsidP="00AB4845">
            <w:pPr>
              <w:pStyle w:val="ListParagraph"/>
              <w:tabs>
                <w:tab w:val="left" w:pos="6039"/>
              </w:tabs>
              <w:ind w:left="0"/>
              <w:rPr>
                <w:rFonts w:ascii="APL385 Unicode" w:hAnsi="APL385 Unicode"/>
                <w:b/>
              </w:rPr>
            </w:pPr>
            <w:r>
              <w:rPr>
                <w:rFonts w:ascii="APL385 Unicode" w:hAnsi="APL385 Unicode"/>
                <w:b/>
              </w:rPr>
              <w:t>name {selector} {type} {</w:t>
            </w:r>
            <w:r w:rsidR="00AB4845">
              <w:rPr>
                <w:rFonts w:ascii="APL385 Unicode" w:hAnsi="APL385 Unicode"/>
                <w:b/>
              </w:rPr>
              <w:t>which</w:t>
            </w:r>
            <w:r>
              <w:rPr>
                <w:rFonts w:ascii="APL385 Unicode" w:hAnsi="APL385 Unicode"/>
                <w:b/>
              </w:rPr>
              <w:t>}</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name</w:t>
            </w:r>
          </w:p>
        </w:tc>
        <w:tc>
          <w:tcPr>
            <w:tcW w:w="8730" w:type="dxa"/>
          </w:tcPr>
          <w:p w:rsidR="00D654E0" w:rsidRDefault="006E0AAB" w:rsidP="006E2582">
            <w:pPr>
              <w:pStyle w:val="ListParagraph"/>
              <w:tabs>
                <w:tab w:val="left" w:pos="6039"/>
              </w:tabs>
              <w:ind w:left="0"/>
            </w:pPr>
            <w:r>
              <w:t>the name to give the data on the server side</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selector</w:t>
            </w:r>
          </w:p>
        </w:tc>
        <w:tc>
          <w:tcPr>
            <w:tcW w:w="8730" w:type="dxa"/>
          </w:tcPr>
          <w:p w:rsidR="00D654E0" w:rsidRDefault="006E0AAB" w:rsidP="006E2582">
            <w:pPr>
              <w:pStyle w:val="ListParagraph"/>
              <w:tabs>
                <w:tab w:val="left" w:pos="6039"/>
              </w:tabs>
              <w:ind w:left="0"/>
            </w:pPr>
            <w:r>
              <w:t>jQuery/CSS selector of the element from which to get the data</w:t>
            </w:r>
            <w:r>
              <w:br/>
              <w:t>if omitted, use the element to which the handler is bound</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type</w:t>
            </w:r>
          </w:p>
        </w:tc>
        <w:tc>
          <w:tcPr>
            <w:tcW w:w="8730" w:type="dxa"/>
          </w:tcPr>
          <w:p w:rsidR="00AB4845" w:rsidRDefault="006E0AAB" w:rsidP="006E2582">
            <w:pPr>
              <w:pStyle w:val="ListParagraph"/>
              <w:tabs>
                <w:tab w:val="left" w:pos="6039"/>
              </w:tabs>
              <w:ind w:left="0"/>
            </w:pPr>
            <w:r>
              <w:t>the type of data to return.  valid types include:</w:t>
            </w:r>
          </w:p>
          <w:tbl>
            <w:tblPr>
              <w:tblStyle w:val="TableGrid"/>
              <w:tblW w:w="0" w:type="auto"/>
              <w:tblLayout w:type="fixed"/>
              <w:tblLook w:val="04A0" w:firstRow="1" w:lastRow="0" w:firstColumn="1" w:lastColumn="0" w:noHBand="0" w:noVBand="1"/>
            </w:tblPr>
            <w:tblGrid>
              <w:gridCol w:w="1590"/>
              <w:gridCol w:w="6996"/>
            </w:tblGrid>
            <w:tr w:rsidR="00AB4845" w:rsidTr="005D402B">
              <w:tc>
                <w:tcPr>
                  <w:tcW w:w="1590" w:type="dxa"/>
                  <w:shd w:val="clear" w:color="auto" w:fill="D9D9D9" w:themeFill="background1" w:themeFillShade="D9"/>
                </w:tcPr>
                <w:p w:rsidR="00AB4845" w:rsidRPr="00AB4845" w:rsidRDefault="00AB4845" w:rsidP="006E2582">
                  <w:pPr>
                    <w:pStyle w:val="ListParagraph"/>
                    <w:tabs>
                      <w:tab w:val="left" w:pos="6039"/>
                    </w:tabs>
                    <w:ind w:left="0"/>
                    <w:rPr>
                      <w:rFonts w:ascii="APL385 Unicode" w:hAnsi="APL385 Unicode"/>
                      <w:b/>
                    </w:rPr>
                  </w:pPr>
                  <w:r>
                    <w:rPr>
                      <w:rFonts w:ascii="APL385 Unicode" w:hAnsi="APL385 Unicode"/>
                      <w:b/>
                    </w:rPr>
                    <w:t>type =</w:t>
                  </w:r>
                </w:p>
              </w:tc>
              <w:tc>
                <w:tcPr>
                  <w:tcW w:w="6996" w:type="dxa"/>
                  <w:shd w:val="clear" w:color="auto" w:fill="D9D9D9" w:themeFill="background1" w:themeFillShade="D9"/>
                </w:tcPr>
                <w:p w:rsidR="00AB4845" w:rsidRPr="00AB4845" w:rsidRDefault="00AB4845" w:rsidP="006E2582">
                  <w:pPr>
                    <w:pStyle w:val="ListParagraph"/>
                    <w:tabs>
                      <w:tab w:val="left" w:pos="6039"/>
                    </w:tabs>
                    <w:ind w:left="0"/>
                    <w:rPr>
                      <w:b/>
                    </w:rPr>
                  </w:pPr>
                  <w:r w:rsidRPr="00AB4845">
                    <w:rPr>
                      <w:b/>
                    </w:rPr>
                    <w:t>returns</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attr</w:t>
                  </w:r>
                </w:p>
              </w:tc>
              <w:tc>
                <w:tcPr>
                  <w:tcW w:w="6996" w:type="dxa"/>
                </w:tcPr>
                <w:p w:rsidR="00AB4845" w:rsidRDefault="00AB4845" w:rsidP="006E2582">
                  <w:pPr>
                    <w:pStyle w:val="ListParagraph"/>
                    <w:tabs>
                      <w:tab w:val="left" w:pos="6039"/>
                    </w:tabs>
                    <w:ind w:left="0"/>
                  </w:pPr>
                  <w:r>
                    <w:t>an HTML attribute</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css</w:t>
                  </w:r>
                </w:p>
              </w:tc>
              <w:tc>
                <w:tcPr>
                  <w:tcW w:w="6996" w:type="dxa"/>
                </w:tcPr>
                <w:p w:rsidR="00AB4845" w:rsidRDefault="00AB4845" w:rsidP="006E2582">
                  <w:pPr>
                    <w:pStyle w:val="ListParagraph"/>
                    <w:tabs>
                      <w:tab w:val="left" w:pos="6039"/>
                    </w:tabs>
                    <w:ind w:left="0"/>
                  </w:pPr>
                  <w:r>
                    <w:t>a CSS setting</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html</w:t>
                  </w:r>
                </w:p>
              </w:tc>
              <w:tc>
                <w:tcPr>
                  <w:tcW w:w="6996" w:type="dxa"/>
                </w:tcPr>
                <w:p w:rsidR="00AB4845" w:rsidRDefault="00AB4845" w:rsidP="006E2582">
                  <w:pPr>
                    <w:pStyle w:val="ListParagraph"/>
                    <w:tabs>
                      <w:tab w:val="left" w:pos="6039"/>
                    </w:tabs>
                    <w:ind w:left="0"/>
                  </w:pPr>
                  <w:r>
                    <w:t>the HTML content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is</w:t>
                  </w:r>
                </w:p>
              </w:tc>
              <w:tc>
                <w:tcPr>
                  <w:tcW w:w="6996" w:type="dxa"/>
                </w:tcPr>
                <w:p w:rsidR="00AB4845" w:rsidRDefault="00AB4845" w:rsidP="006E2582">
                  <w:pPr>
                    <w:pStyle w:val="ListParagraph"/>
                    <w:tabs>
                      <w:tab w:val="left" w:pos="6039"/>
                    </w:tabs>
                    <w:ind w:left="0"/>
                  </w:pPr>
                  <w:r>
                    <w:t>specific settings – see jQuery.is()</w:t>
                  </w:r>
                </w:p>
              </w:tc>
            </w:tr>
            <w:tr w:rsidR="00C42CE6" w:rsidTr="00AB4845">
              <w:tc>
                <w:tcPr>
                  <w:tcW w:w="1590" w:type="dxa"/>
                </w:tcPr>
                <w:p w:rsidR="00C42CE6" w:rsidRPr="00AB4845" w:rsidRDefault="00C42CE6" w:rsidP="006E2582">
                  <w:pPr>
                    <w:pStyle w:val="ListParagraph"/>
                    <w:tabs>
                      <w:tab w:val="left" w:pos="6039"/>
                    </w:tabs>
                    <w:ind w:left="0"/>
                    <w:rPr>
                      <w:rFonts w:ascii="APL385 Unicode" w:hAnsi="APL385 Unicode"/>
                      <w:b/>
                    </w:rPr>
                  </w:pPr>
                  <w:r>
                    <w:rPr>
                      <w:rFonts w:ascii="APL385 Unicode" w:hAnsi="APL385 Unicode"/>
                      <w:b/>
                    </w:rPr>
                    <w:t>val</w:t>
                  </w:r>
                </w:p>
              </w:tc>
              <w:tc>
                <w:tcPr>
                  <w:tcW w:w="6996" w:type="dxa"/>
                </w:tcPr>
                <w:p w:rsidR="00C42CE6" w:rsidRDefault="00C42CE6" w:rsidP="006E2582">
                  <w:pPr>
                    <w:pStyle w:val="ListParagraph"/>
                    <w:tabs>
                      <w:tab w:val="left" w:pos="6039"/>
                    </w:tabs>
                    <w:ind w:left="0"/>
                  </w:pPr>
                  <w:r>
                    <w:t>the value of the element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eval</w:t>
                  </w:r>
                </w:p>
              </w:tc>
              <w:tc>
                <w:tcPr>
                  <w:tcW w:w="6996" w:type="dxa"/>
                </w:tcPr>
                <w:p w:rsidR="00AB4845" w:rsidRDefault="00AB4845" w:rsidP="00AB4845">
                  <w:pPr>
                    <w:pStyle w:val="ListParagraph"/>
                    <w:tabs>
                      <w:tab w:val="left" w:pos="6039"/>
                    </w:tabs>
                    <w:ind w:left="0"/>
                  </w:pPr>
                  <w:r>
                    <w:t>the result of the evaluation of a JavaScript string</w:t>
                  </w:r>
                </w:p>
              </w:tc>
            </w:tr>
            <w:tr w:rsidR="00AB4845" w:rsidTr="00AB4845">
              <w:tc>
                <w:tcPr>
                  <w:tcW w:w="1590" w:type="dxa"/>
                </w:tcPr>
                <w:p w:rsidR="00AB4845" w:rsidRPr="00AB4845" w:rsidRDefault="00AB4845" w:rsidP="00AB4845">
                  <w:pPr>
                    <w:pStyle w:val="ListParagraph"/>
                    <w:tabs>
                      <w:tab w:val="left" w:pos="6039"/>
                    </w:tabs>
                    <w:ind w:left="0"/>
                    <w:rPr>
                      <w:rFonts w:ascii="APL385 Unicode" w:hAnsi="APL385 Unicode"/>
                      <w:b/>
                    </w:rPr>
                  </w:pPr>
                  <w:r w:rsidRPr="00AB4845">
                    <w:rPr>
                      <w:rFonts w:ascii="APL385 Unicode" w:hAnsi="APL385 Unicode"/>
                      <w:b/>
                    </w:rPr>
                    <w:t>string</w:t>
                  </w:r>
                </w:p>
              </w:tc>
              <w:tc>
                <w:tcPr>
                  <w:tcW w:w="6996" w:type="dxa"/>
                </w:tcPr>
                <w:p w:rsidR="00AB4845" w:rsidRDefault="00AB4845" w:rsidP="006E2582">
                  <w:pPr>
                    <w:pStyle w:val="ListParagraph"/>
                    <w:tabs>
                      <w:tab w:val="left" w:pos="6039"/>
                    </w:tabs>
                    <w:ind w:left="0"/>
                  </w:pPr>
                  <w:r>
                    <w:t>constant string</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6996" w:type="dxa"/>
                </w:tcPr>
                <w:p w:rsidR="00AB4845" w:rsidRDefault="00AB4845" w:rsidP="006E2582">
                  <w:pPr>
                    <w:pStyle w:val="ListParagraph"/>
                    <w:tabs>
                      <w:tab w:val="left" w:pos="6039"/>
                    </w:tabs>
                    <w:ind w:left="0"/>
                  </w:pPr>
                  <w:r>
                    <w:t>jQuery event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ui</w:t>
                  </w:r>
                </w:p>
              </w:tc>
              <w:tc>
                <w:tcPr>
                  <w:tcW w:w="6996" w:type="dxa"/>
                </w:tcPr>
                <w:p w:rsidR="00AB4845" w:rsidRDefault="00AB4845" w:rsidP="005D402B">
                  <w:pPr>
                    <w:pStyle w:val="ListParagraph"/>
                    <w:tabs>
                      <w:tab w:val="left" w:pos="6039"/>
                    </w:tabs>
                    <w:ind w:left="0"/>
                  </w:pPr>
                  <w:r>
                    <w:t>jQuery ui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ejModel</w:t>
                  </w:r>
                </w:p>
              </w:tc>
              <w:tc>
                <w:tcPr>
                  <w:tcW w:w="6996" w:type="dxa"/>
                </w:tcPr>
                <w:p w:rsidR="00AB4845" w:rsidRDefault="00AB4845" w:rsidP="006E2582">
                  <w:pPr>
                    <w:pStyle w:val="ListParagraph"/>
                    <w:tabs>
                      <w:tab w:val="left" w:pos="6039"/>
                    </w:tabs>
                    <w:ind w:left="0"/>
                  </w:pPr>
                  <w:r>
                    <w:t>SyncFusion model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6996" w:type="dxa"/>
                </w:tcPr>
                <w:p w:rsidR="00AB4845" w:rsidRDefault="00AB4845" w:rsidP="006E2582">
                  <w:pPr>
                    <w:pStyle w:val="ListParagraph"/>
                    <w:tabs>
                      <w:tab w:val="left" w:pos="6039"/>
                    </w:tabs>
                    <w:ind w:left="0"/>
                  </w:pPr>
                  <w:r>
                    <w:t>SyncFusion argument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6996" w:type="dxa"/>
                </w:tcPr>
                <w:p w:rsidR="00AB4845" w:rsidRDefault="00AB4845" w:rsidP="00AB4845">
                  <w:pPr>
                    <w:pStyle w:val="ListParagraph"/>
                    <w:tabs>
                      <w:tab w:val="left" w:pos="6039"/>
                    </w:tabs>
                    <w:ind w:left="0"/>
                  </w:pPr>
                  <w:r>
                    <w:t>all data for a form</w:t>
                  </w:r>
                  <w:r w:rsidR="005D402B">
                    <w:t xml:space="preserve"> (unnecessary if there is only a single form on the page)</w:t>
                  </w:r>
                </w:p>
              </w:tc>
            </w:tr>
          </w:tbl>
          <w:p w:rsidR="006E0AAB" w:rsidRDefault="006E0AAB" w:rsidP="006E2582">
            <w:pPr>
              <w:pStyle w:val="ListParagraph"/>
              <w:tabs>
                <w:tab w:val="left" w:pos="6039"/>
              </w:tabs>
              <w:ind w:left="0"/>
            </w:pPr>
          </w:p>
        </w:tc>
      </w:tr>
      <w:tr w:rsidR="00D654E0" w:rsidTr="005D791F">
        <w:tc>
          <w:tcPr>
            <w:tcW w:w="1350" w:type="dxa"/>
          </w:tcPr>
          <w:p w:rsidR="00D654E0" w:rsidRDefault="00AB4845" w:rsidP="00AB4845">
            <w:pPr>
              <w:pStyle w:val="ListParagraph"/>
              <w:tabs>
                <w:tab w:val="left" w:pos="6039"/>
              </w:tabs>
              <w:ind w:left="0"/>
              <w:rPr>
                <w:rFonts w:ascii="APL385 Unicode" w:hAnsi="APL385 Unicode"/>
                <w:b/>
              </w:rPr>
            </w:pPr>
            <w:r>
              <w:rPr>
                <w:rFonts w:ascii="APL385 Unicode" w:hAnsi="APL385 Unicode"/>
                <w:b/>
              </w:rPr>
              <w:t>which</w:t>
            </w:r>
          </w:p>
        </w:tc>
        <w:tc>
          <w:tcPr>
            <w:tcW w:w="8730" w:type="dxa"/>
          </w:tcPr>
          <w:p w:rsidR="00D654E0" w:rsidRDefault="00AB4845" w:rsidP="006E2582">
            <w:pPr>
              <w:pStyle w:val="ListParagraph"/>
              <w:tabs>
                <w:tab w:val="left" w:pos="6039"/>
              </w:tabs>
              <w:ind w:left="0"/>
              <w:rPr>
                <w:rFonts w:ascii="APL385 Unicode" w:hAnsi="APL385 Unicode"/>
                <w:b/>
              </w:rPr>
            </w:pPr>
            <w:r>
              <w:t xml:space="preserve">dependent on </w:t>
            </w:r>
            <w:r w:rsidRPr="00AB4845">
              <w:rPr>
                <w:rFonts w:ascii="APL385 Unicode" w:hAnsi="APL385 Unicode"/>
                <w:b/>
              </w:rPr>
              <w:t>type</w:t>
            </w:r>
          </w:p>
          <w:tbl>
            <w:tblPr>
              <w:tblStyle w:val="TableGrid"/>
              <w:tblW w:w="15582" w:type="dxa"/>
              <w:tblLayout w:type="fixed"/>
              <w:tblLook w:val="04A0" w:firstRow="1" w:lastRow="0" w:firstColumn="1" w:lastColumn="0" w:noHBand="0" w:noVBand="1"/>
            </w:tblPr>
            <w:tblGrid>
              <w:gridCol w:w="1590"/>
              <w:gridCol w:w="4140"/>
              <w:gridCol w:w="9852"/>
            </w:tblGrid>
            <w:tr w:rsidR="005D402B" w:rsidTr="005D402B">
              <w:tc>
                <w:tcPr>
                  <w:tcW w:w="1590" w:type="dxa"/>
                  <w:shd w:val="clear" w:color="auto" w:fill="D9D9D9" w:themeFill="background1" w:themeFillShade="D9"/>
                </w:tcPr>
                <w:p w:rsidR="005D402B" w:rsidRPr="00AB4845" w:rsidRDefault="005D402B" w:rsidP="006E2582">
                  <w:pPr>
                    <w:pStyle w:val="ListParagraph"/>
                    <w:tabs>
                      <w:tab w:val="left" w:pos="6039"/>
                    </w:tabs>
                    <w:ind w:left="0"/>
                    <w:rPr>
                      <w:rFonts w:ascii="APL385 Unicode" w:hAnsi="APL385 Unicode"/>
                      <w:b/>
                    </w:rPr>
                  </w:pPr>
                  <w:r>
                    <w:rPr>
                      <w:rFonts w:ascii="APL385 Unicode" w:hAnsi="APL385 Unicode"/>
                      <w:b/>
                    </w:rPr>
                    <w:t>type =</w:t>
                  </w:r>
                </w:p>
              </w:tc>
              <w:tc>
                <w:tcPr>
                  <w:tcW w:w="4140" w:type="dxa"/>
                  <w:shd w:val="clear" w:color="auto" w:fill="D9D9D9" w:themeFill="background1" w:themeFillShade="D9"/>
                </w:tcPr>
                <w:p w:rsidR="005D402B" w:rsidRPr="00AB4845" w:rsidRDefault="005D402B" w:rsidP="006E2582">
                  <w:pPr>
                    <w:pStyle w:val="ListParagraph"/>
                    <w:tabs>
                      <w:tab w:val="left" w:pos="6039"/>
                    </w:tabs>
                    <w:ind w:left="0"/>
                    <w:rPr>
                      <w:b/>
                    </w:rPr>
                  </w:pPr>
                  <w:r>
                    <w:rPr>
                      <w:b/>
                    </w:rPr>
                    <w:t>which =</w:t>
                  </w:r>
                </w:p>
              </w:tc>
              <w:tc>
                <w:tcPr>
                  <w:tcW w:w="9852" w:type="dxa"/>
                  <w:shd w:val="clear" w:color="auto" w:fill="D9D9D9" w:themeFill="background1" w:themeFillShade="D9"/>
                </w:tcPr>
                <w:p w:rsidR="005D402B" w:rsidRDefault="005D402B" w:rsidP="005D402B">
                  <w:pPr>
                    <w:pStyle w:val="ListParagraph"/>
                    <w:tabs>
                      <w:tab w:val="left" w:pos="6039"/>
                    </w:tabs>
                    <w:ind w:left="0"/>
                    <w:rPr>
                      <w:b/>
                    </w:rPr>
                  </w:pPr>
                  <w:r>
                    <w:rPr>
                      <w:b/>
                    </w:rPr>
                    <w:t>Example</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attr</w:t>
                  </w:r>
                </w:p>
              </w:tc>
              <w:tc>
                <w:tcPr>
                  <w:tcW w:w="4140" w:type="dxa"/>
                </w:tcPr>
                <w:p w:rsidR="005D402B" w:rsidRDefault="005D402B" w:rsidP="006E2582">
                  <w:pPr>
                    <w:pStyle w:val="ListParagraph"/>
                    <w:tabs>
                      <w:tab w:val="left" w:pos="6039"/>
                    </w:tabs>
                    <w:ind w:left="0"/>
                  </w:pPr>
                  <w:r>
                    <w:t>the attribute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'attr'  'title'</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css</w:t>
                  </w:r>
                </w:p>
              </w:tc>
              <w:tc>
                <w:tcPr>
                  <w:tcW w:w="4140" w:type="dxa"/>
                </w:tcPr>
                <w:p w:rsidR="005D402B" w:rsidRDefault="005D402B" w:rsidP="006E2582">
                  <w:pPr>
                    <w:pStyle w:val="ListParagraph"/>
                    <w:tabs>
                      <w:tab w:val="left" w:pos="6039"/>
                    </w:tabs>
                    <w:ind w:left="0"/>
                  </w:pPr>
                  <w:r>
                    <w:t>the CSS setting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'css' 'font'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html</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'html'</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is</w:t>
                  </w:r>
                </w:p>
              </w:tc>
              <w:tc>
                <w:tcPr>
                  <w:tcW w:w="4140" w:type="dxa"/>
                </w:tcPr>
                <w:p w:rsidR="005D402B" w:rsidRDefault="005D402B" w:rsidP="005D402B">
                  <w:pPr>
                    <w:pStyle w:val="ListParagraph"/>
                    <w:tabs>
                      <w:tab w:val="left" w:pos="6039"/>
                    </w:tabs>
                    <w:ind w:left="0"/>
                  </w:pPr>
                  <w:r>
                    <w:t>the setting to return – see jQuery.is()</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'is' ':checked'</w:t>
                  </w:r>
                </w:p>
              </w:tc>
            </w:tr>
            <w:tr w:rsidR="00C42CE6" w:rsidTr="005D402B">
              <w:tc>
                <w:tcPr>
                  <w:tcW w:w="1590" w:type="dxa"/>
                </w:tcPr>
                <w:p w:rsidR="00C42CE6" w:rsidRPr="00AB4845" w:rsidRDefault="00C42CE6" w:rsidP="006E2582">
                  <w:pPr>
                    <w:pStyle w:val="ListParagraph"/>
                    <w:tabs>
                      <w:tab w:val="left" w:pos="6039"/>
                    </w:tabs>
                    <w:ind w:left="0"/>
                    <w:rPr>
                      <w:rFonts w:ascii="APL385 Unicode" w:hAnsi="APL385 Unicode"/>
                      <w:b/>
                    </w:rPr>
                  </w:pPr>
                  <w:r>
                    <w:rPr>
                      <w:rFonts w:ascii="APL385 Unicode" w:hAnsi="APL385 Unicode"/>
                      <w:b/>
                    </w:rPr>
                    <w:t>val</w:t>
                  </w:r>
                </w:p>
              </w:tc>
              <w:tc>
                <w:tcPr>
                  <w:tcW w:w="4140" w:type="dxa"/>
                </w:tcPr>
                <w:p w:rsidR="00C42CE6" w:rsidRDefault="00C42CE6" w:rsidP="005D402B">
                  <w:pPr>
                    <w:pStyle w:val="ListParagraph"/>
                    <w:tabs>
                      <w:tab w:val="left" w:pos="6039"/>
                    </w:tabs>
                    <w:ind w:left="0"/>
                  </w:pPr>
                  <w:r>
                    <w:t>''</w:t>
                  </w:r>
                </w:p>
              </w:tc>
              <w:tc>
                <w:tcPr>
                  <w:tcW w:w="9852" w:type="dxa"/>
                </w:tcPr>
                <w:p w:rsidR="00C42CE6" w:rsidRPr="005D402B" w:rsidRDefault="00C42CE6" w:rsidP="006E2582">
                  <w:pPr>
                    <w:pStyle w:val="ListParagraph"/>
                    <w:tabs>
                      <w:tab w:val="left" w:pos="6039"/>
                    </w:tabs>
                    <w:ind w:left="0"/>
                    <w:rPr>
                      <w:rFonts w:ascii="APL385 Unicode" w:hAnsi="APL385 Unicode"/>
                    </w:rPr>
                  </w:pPr>
                  <w:r>
                    <w:rPr>
                      <w:rFonts w:ascii="APL385 Unicode" w:hAnsi="APL385 Unicode"/>
                    </w:rPr>
                    <w:t>'val'</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eval</w:t>
                  </w:r>
                </w:p>
              </w:tc>
              <w:tc>
                <w:tcPr>
                  <w:tcW w:w="4140" w:type="dxa"/>
                </w:tcPr>
                <w:p w:rsidR="005D402B" w:rsidRDefault="005D402B" w:rsidP="006E2582">
                  <w:pPr>
                    <w:pStyle w:val="ListParagraph"/>
                    <w:tabs>
                      <w:tab w:val="left" w:pos="6039"/>
                    </w:tabs>
                    <w:ind w:left="0"/>
                  </w:pPr>
                  <w:r>
                    <w:t>the JavaScript string to evaluate</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'eval' '2+2'</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string</w:t>
                  </w:r>
                </w:p>
              </w:tc>
              <w:tc>
                <w:tcPr>
                  <w:tcW w:w="4140" w:type="dxa"/>
                </w:tcPr>
                <w:p w:rsidR="005D402B" w:rsidRDefault="005D402B" w:rsidP="005D402B">
                  <w:pPr>
                    <w:pStyle w:val="ListParagraph"/>
                    <w:tabs>
                      <w:tab w:val="left" w:pos="6039"/>
                    </w:tabs>
                    <w:ind w:left="0"/>
                  </w:pPr>
                  <w:r>
                    <w:t>the string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'string' 'constant'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4140" w:type="dxa"/>
                </w:tcPr>
                <w:p w:rsidR="005D402B" w:rsidRDefault="005D402B" w:rsidP="006E2582">
                  <w:pPr>
                    <w:pStyle w:val="ListParagraph"/>
                    <w:tabs>
                      <w:tab w:val="left" w:pos="6039"/>
                    </w:tabs>
                    <w:ind w:left="0"/>
                  </w:pPr>
                  <w:r>
                    <w:t>the element of the event object</w:t>
                  </w:r>
                </w:p>
              </w:tc>
              <w:tc>
                <w:tcPr>
                  <w:tcW w:w="9852" w:type="dxa"/>
                </w:tcPr>
                <w:p w:rsidR="005D402B" w:rsidRDefault="005D402B" w:rsidP="006E2582">
                  <w:pPr>
                    <w:pStyle w:val="ListParagraph"/>
                    <w:tabs>
                      <w:tab w:val="left" w:pos="6039"/>
                    </w:tabs>
                    <w:ind w:left="0"/>
                  </w:pPr>
                  <w:r>
                    <w:t>see jQueryUI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ui</w:t>
                  </w:r>
                </w:p>
              </w:tc>
              <w:tc>
                <w:tcPr>
                  <w:tcW w:w="4140" w:type="dxa"/>
                </w:tcPr>
                <w:p w:rsidR="005D402B" w:rsidRDefault="005D402B" w:rsidP="005D402B">
                  <w:pPr>
                    <w:pStyle w:val="ListParagraph"/>
                    <w:tabs>
                      <w:tab w:val="left" w:pos="6039"/>
                    </w:tabs>
                    <w:ind w:left="0"/>
                  </w:pPr>
                  <w:r>
                    <w:t>the element of the ui object</w:t>
                  </w:r>
                </w:p>
              </w:tc>
              <w:tc>
                <w:tcPr>
                  <w:tcW w:w="9852" w:type="dxa"/>
                </w:tcPr>
                <w:p w:rsidR="005D402B" w:rsidRDefault="005D402B" w:rsidP="006E2582">
                  <w:pPr>
                    <w:pStyle w:val="ListParagraph"/>
                    <w:tabs>
                      <w:tab w:val="left" w:pos="6039"/>
                    </w:tabs>
                    <w:ind w:left="0"/>
                  </w:pPr>
                  <w:r>
                    <w:t>see jQueryUI document</w:t>
                  </w:r>
                </w:p>
              </w:tc>
            </w:tr>
            <w:tr w:rsidR="005D402B" w:rsidTr="005D402B">
              <w:tc>
                <w:tcPr>
                  <w:tcW w:w="1590" w:type="dxa"/>
                </w:tcPr>
                <w:p w:rsidR="005D402B" w:rsidRPr="00AB4845" w:rsidRDefault="005D791F" w:rsidP="006E2582">
                  <w:pPr>
                    <w:pStyle w:val="ListParagraph"/>
                    <w:tabs>
                      <w:tab w:val="left" w:pos="6039"/>
                    </w:tabs>
                    <w:ind w:left="0"/>
                    <w:rPr>
                      <w:rFonts w:ascii="APL385 Unicode" w:hAnsi="APL385 Unicode"/>
                      <w:b/>
                    </w:rPr>
                  </w:pPr>
                  <w:r>
                    <w:rPr>
                      <w:rFonts w:ascii="APL385 Unicode" w:hAnsi="APL385 Unicode"/>
                      <w:b/>
                    </w:rPr>
                    <w:t>model</w:t>
                  </w:r>
                </w:p>
              </w:tc>
              <w:tc>
                <w:tcPr>
                  <w:tcW w:w="4140" w:type="dxa"/>
                </w:tcPr>
                <w:p w:rsidR="005D402B" w:rsidRDefault="005D402B" w:rsidP="005D402B">
                  <w:pPr>
                    <w:pStyle w:val="ListParagraph"/>
                    <w:tabs>
                      <w:tab w:val="left" w:pos="6039"/>
                    </w:tabs>
                    <w:ind w:left="0"/>
                  </w:pPr>
                  <w:r>
                    <w:t>the element of the model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4140" w:type="dxa"/>
                </w:tcPr>
                <w:p w:rsidR="005D402B" w:rsidRDefault="005D402B" w:rsidP="005D402B">
                  <w:pPr>
                    <w:pStyle w:val="ListParagraph"/>
                    <w:tabs>
                      <w:tab w:val="left" w:pos="6039"/>
                    </w:tabs>
                    <w:ind w:left="0"/>
                  </w:pPr>
                  <w:r>
                    <w:t>the element of the argument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'serialize'</w:t>
                  </w:r>
                </w:p>
              </w:tc>
            </w:tr>
          </w:tbl>
          <w:p w:rsidR="005D402B" w:rsidRDefault="005D402B" w:rsidP="006E2582">
            <w:pPr>
              <w:pStyle w:val="ListParagraph"/>
              <w:tabs>
                <w:tab w:val="left" w:pos="6039"/>
              </w:tabs>
              <w:ind w:left="0"/>
            </w:pPr>
          </w:p>
        </w:tc>
      </w:tr>
    </w:tbl>
    <w:p w:rsidR="005D402B" w:rsidRDefault="006E2582" w:rsidP="005D402B">
      <w:pPr>
        <w:rPr>
          <w:rStyle w:val="Strong"/>
        </w:rPr>
      </w:pPr>
      <w:r>
        <w:rPr>
          <w:rStyle w:val="Strong"/>
        </w:rPr>
        <w:lastRenderedPageBreak/>
        <w:t>Example:</w:t>
      </w:r>
    </w:p>
    <w:p w:rsidR="005D791F" w:rsidRDefault="006E2582" w:rsidP="006E2582">
      <w:pPr>
        <w:rPr>
          <w:rFonts w:ascii="APL385 Unicode" w:hAnsi="APL385 Unicode"/>
          <w:b/>
        </w:rPr>
      </w:pPr>
      <w:r>
        <w:rPr>
          <w:rFonts w:ascii="APL385 Unicode" w:hAnsi="APL385 Unicode"/>
          <w:b/>
        </w:rPr>
        <w:t>h</w:t>
      </w:r>
      <w:r w:rsidRPr="00D654E0">
        <w:rPr>
          <w:rFonts w:ascii="APL385 Unicode" w:hAnsi="APL385 Unicode"/>
          <w:b/>
        </w:rPr>
        <w:t xml:space="preserve">←Add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r>
      <w:r>
        <w:rPr>
          <w:rFonts w:ascii="APL385 Unicode" w:hAnsi="APL385 Unicode"/>
          <w:b/>
        </w:rPr>
        <w:t>h.ClientData←('content' '#div1' 'html')</w:t>
      </w:r>
    </w:p>
    <w:p w:rsidR="006E2582" w:rsidRPr="005D791F" w:rsidRDefault="005D791F" w:rsidP="005D791F">
      <w:pPr>
        <w:spacing w:after="200"/>
        <w:rPr>
          <w:rStyle w:val="Strong"/>
          <w:rFonts w:ascii="APL385 Unicode" w:hAnsi="APL385 Unicode"/>
          <w:bCs w:val="0"/>
        </w:rPr>
      </w:pPr>
      <w:r>
        <w:rPr>
          <w:rFonts w:ascii="APL385 Unicode" w:hAnsi="APL385 Unicode"/>
          <w:b/>
        </w:rPr>
        <w:t xml:space="preserve">             </w:t>
      </w:r>
      <w:r w:rsidR="006E2582">
        <w:rPr>
          <w:rFonts w:ascii="APL385 Unicode" w:hAnsi="APL385 Unicode"/>
          <w:b/>
        </w:rPr>
        <w:t>('color' '#div2' 'css' 'background-color')</w:t>
      </w:r>
      <w:r w:rsidR="006E2582">
        <w:rPr>
          <w:rFonts w:ascii="APL385 Unicode" w:hAnsi="APL385 Unicode"/>
          <w:b/>
        </w:rPr>
        <w:br/>
      </w:r>
      <w:r w:rsidR="006E2582">
        <w:rPr>
          <w:rStyle w:val="Strong"/>
          <w:b w:val="0"/>
          <w:bCs w:val="0"/>
        </w:rPr>
        <w:br/>
        <w:t>Returns</w:t>
      </w:r>
    </w:p>
    <w:p w:rsidR="006E2582" w:rsidRDefault="006E2582" w:rsidP="006E2582">
      <w:pPr>
        <w:pStyle w:val="ListParagraph"/>
        <w:numPr>
          <w:ilvl w:val="0"/>
          <w:numId w:val="5"/>
        </w:numPr>
        <w:rPr>
          <w:rStyle w:val="Strong"/>
          <w:b w:val="0"/>
          <w:bCs w:val="0"/>
        </w:rPr>
      </w:pPr>
      <w:r>
        <w:rPr>
          <w:rStyle w:val="Strong"/>
          <w:b w:val="0"/>
          <w:bCs w:val="0"/>
        </w:rPr>
        <w:t xml:space="preserve">a variable </w:t>
      </w:r>
      <w:r w:rsidRPr="006E2582">
        <w:rPr>
          <w:rStyle w:val="Strong"/>
          <w:b w:val="0"/>
          <w:bCs w:val="0"/>
        </w:rPr>
        <w:t>named "content" which contains the HTML co</w:t>
      </w:r>
      <w:r>
        <w:rPr>
          <w:rStyle w:val="Strong"/>
          <w:b w:val="0"/>
          <w:bCs w:val="0"/>
        </w:rPr>
        <w:t>ntent of the element with id "div1"</w:t>
      </w:r>
    </w:p>
    <w:p w:rsidR="006E2582" w:rsidRDefault="006E2582" w:rsidP="006E2582">
      <w:pPr>
        <w:pStyle w:val="ListParagraph"/>
        <w:numPr>
          <w:ilvl w:val="0"/>
          <w:numId w:val="5"/>
        </w:numPr>
        <w:rPr>
          <w:rStyle w:val="Strong"/>
          <w:b w:val="0"/>
          <w:bCs w:val="0"/>
        </w:rPr>
      </w:pPr>
      <w:r>
        <w:rPr>
          <w:rStyle w:val="Strong"/>
          <w:b w:val="0"/>
          <w:bCs w:val="0"/>
        </w:rPr>
        <w:t>a variable named "color" with the background color setting of the element with id "div2"</w:t>
      </w:r>
    </w:p>
    <w:p w:rsidR="00FD333A" w:rsidRDefault="00FD333A" w:rsidP="005D791F">
      <w:pPr>
        <w:pStyle w:val="Heading2"/>
        <w:rPr>
          <w:rStyle w:val="Strong"/>
        </w:rPr>
      </w:pPr>
    </w:p>
    <w:p w:rsidR="00FD333A" w:rsidRDefault="00FD333A" w:rsidP="00FD333A">
      <w:pPr>
        <w:pStyle w:val="Heading3"/>
      </w:pPr>
      <w:r>
        <w:t xml:space="preserve">Event Handling  - </w:t>
      </w:r>
      <w:r w:rsidRPr="00FD333A">
        <w:t>Retrieving Client Data from Callback Functions</w:t>
      </w:r>
    </w:p>
    <w:p w:rsidR="00FD333A" w:rsidRDefault="00FD333A" w:rsidP="00FD333A">
      <w:r>
        <w:t>Client data can be retrieved in two basic ways:</w:t>
      </w:r>
    </w:p>
    <w:p w:rsidR="00FD333A" w:rsidRPr="00FD333A" w:rsidRDefault="00FD333A" w:rsidP="00FD333A">
      <w:pPr>
        <w:pStyle w:val="ListParagraph"/>
        <w:numPr>
          <w:ilvl w:val="0"/>
          <w:numId w:val="17"/>
        </w:numPr>
        <w:rPr>
          <w:rFonts w:ascii="APL385 Unicode" w:hAnsi="APL385 Unicode"/>
          <w:b/>
          <w:bCs/>
        </w:rPr>
      </w:pPr>
      <w:r w:rsidRPr="00FD333A">
        <w:t>Define a public field in your MiPage with the same name as the data you want to retrieve</w:t>
      </w:r>
      <w:r w:rsidRPr="00FD333A">
        <w:br/>
        <w:t>For instance, in the specification used above</w:t>
      </w:r>
      <w:r w:rsidRPr="00FD333A">
        <w:br/>
      </w:r>
      <w:r w:rsidRPr="00FD333A">
        <w:rPr>
          <w:rFonts w:ascii="APL385 Unicode" w:hAnsi="APL385 Unicode"/>
        </w:rPr>
        <w:t xml:space="preserve">      h.ClientData←('content' '#div1' 'html')</w:t>
      </w:r>
      <w:r w:rsidRPr="00FD333A">
        <w:rPr>
          <w:rFonts w:ascii="APL385 Unicode" w:hAnsi="APL385 Unicode"/>
        </w:rPr>
        <w:br/>
        <w:t xml:space="preserve">                   ('color' '#div2' 'css' 'background-color')</w:t>
      </w:r>
      <w:r w:rsidRPr="00FD333A">
        <w:rPr>
          <w:rFonts w:ascii="APL385 Unicode" w:hAnsi="APL385 Unicode"/>
        </w:rPr>
        <w:br/>
      </w:r>
      <w:r>
        <w:t>You could defined two fields and they would be populated automatically.</w:t>
      </w:r>
      <w:r>
        <w:br/>
      </w:r>
      <w:r w:rsidRPr="00FD333A">
        <w:rPr>
          <w:rFonts w:ascii="APL385 Unicode" w:hAnsi="APL385 Unicode"/>
        </w:rPr>
        <w:t xml:space="preserve">      :field public content</w:t>
      </w:r>
      <w:r w:rsidRPr="00FD333A">
        <w:rPr>
          <w:rFonts w:ascii="APL385 Unicode" w:hAnsi="APL385 Unicode"/>
        </w:rPr>
        <w:br/>
        <w:t xml:space="preserve">      :field public color</w:t>
      </w:r>
      <w:r w:rsidR="00385B4C">
        <w:rPr>
          <w:rFonts w:ascii="APL385 Unicode" w:hAnsi="APL385 Unicode"/>
        </w:rPr>
        <w:br/>
      </w:r>
      <w:r w:rsidR="00385B4C">
        <w:br/>
        <w:t>When using this method, it is generally important to clear the value of the fields after sending the response to the client so that subsequent requests don't reuse the same data.</w:t>
      </w:r>
      <w:r w:rsidR="00385B4C">
        <w:rPr>
          <w:rFonts w:ascii="APL385 Unicode" w:hAnsi="APL385 Unicode"/>
        </w:rPr>
        <w:br/>
      </w:r>
    </w:p>
    <w:p w:rsidR="00385B4C" w:rsidRDefault="00FD333A" w:rsidP="00385B4C">
      <w:pPr>
        <w:pStyle w:val="ListParagraph"/>
        <w:numPr>
          <w:ilvl w:val="0"/>
          <w:numId w:val="18"/>
        </w:numPr>
      </w:pPr>
      <w:r>
        <w:t>The other way is to use the Get method to retrieve the data by name</w:t>
      </w:r>
      <w:r w:rsidR="00385B4C">
        <w:t>.  The left argument to Get is the default value to use if the data element is not found.  Again, using the example from above, the following could be used.</w:t>
      </w:r>
      <w:r w:rsidR="00385B4C">
        <w:br/>
      </w:r>
      <w:r w:rsidR="00385B4C" w:rsidRPr="00385B4C">
        <w:rPr>
          <w:rFonts w:ascii="APL385 Unicode" w:hAnsi="APL385 Unicode"/>
        </w:rPr>
        <w:t xml:space="preserve">      '???' Get 'content'</w:t>
      </w:r>
      <w:r w:rsidR="00385B4C" w:rsidRPr="00385B4C">
        <w:rPr>
          <w:rFonts w:ascii="APL385 Unicode" w:hAnsi="APL385 Unicode"/>
        </w:rPr>
        <w:br/>
        <w:t xml:space="preserve">      'white' Get 'color'</w:t>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bookmarkStart w:id="14" w:name="_Toc429243112"/>
    </w:p>
    <w:p w:rsidR="00385B4C" w:rsidRDefault="00385B4C">
      <w:pPr>
        <w:spacing w:after="200"/>
        <w:rPr>
          <w:rFonts w:asciiTheme="majorHAnsi" w:eastAsiaTheme="majorEastAsia" w:hAnsiTheme="majorHAnsi" w:cstheme="majorBidi"/>
          <w:b/>
          <w:bCs/>
          <w:color w:val="4F81BD" w:themeColor="accent1"/>
          <w:sz w:val="26"/>
          <w:szCs w:val="26"/>
        </w:rPr>
      </w:pPr>
      <w:r>
        <w:br w:type="page"/>
      </w:r>
    </w:p>
    <w:p w:rsidR="00F77D1A" w:rsidRPr="00385B4C" w:rsidRDefault="00F77D1A" w:rsidP="00385B4C">
      <w:pPr>
        <w:pStyle w:val="Heading2"/>
        <w:rPr>
          <w:rStyle w:val="Strong"/>
          <w:rFonts w:ascii="APL385 Unicode" w:hAnsi="APL385 Unicode"/>
          <w:b/>
          <w:bCs/>
        </w:rPr>
      </w:pPr>
      <w:r w:rsidRPr="00385B4C">
        <w:lastRenderedPageBreak/>
        <w:t>Event Handling – Sending Responses Back to the Client</w:t>
      </w:r>
      <w:bookmarkEnd w:id="14"/>
    </w:p>
    <w:p w:rsidR="00F77D1A" w:rsidRDefault="00F77D1A" w:rsidP="00F77D1A">
      <w:r>
        <w:t>There are four functions which specify actions to be taken on the client side in response to a callback function.</w:t>
      </w:r>
    </w:p>
    <w:p w:rsidR="00C42CE6" w:rsidRDefault="00C42CE6" w:rsidP="00F77D1A"/>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67"/>
        <w:gridCol w:w="7103"/>
      </w:tblGrid>
      <w:tr w:rsidR="00F77D1A" w:rsidTr="00232BB5">
        <w:tc>
          <w:tcPr>
            <w:tcW w:w="10296" w:type="dxa"/>
            <w:gridSpan w:val="2"/>
            <w:shd w:val="clear" w:color="auto" w:fill="D9D9D9" w:themeFill="background1" w:themeFillShade="D9"/>
          </w:tcPr>
          <w:p w:rsidR="00F77D1A" w:rsidRPr="00F77D1A" w:rsidRDefault="00F77D1A" w:rsidP="00F77D1A">
            <w:pPr>
              <w:pStyle w:val="ListParagraph"/>
              <w:tabs>
                <w:tab w:val="left" w:pos="6039"/>
              </w:tabs>
              <w:ind w:left="0"/>
              <w:rPr>
                <w:rFonts w:ascii="APL385 Unicode" w:hAnsi="APL385 Unicode"/>
                <w:b/>
                <w:sz w:val="20"/>
              </w:rPr>
            </w:pPr>
            <w:r>
              <w:rPr>
                <w:rFonts w:ascii="APL385 Unicode" w:hAnsi="APL385 Unicode"/>
                <w:b/>
              </w:rPr>
              <w:t xml:space="preserve">r </w:t>
            </w:r>
            <w:r>
              <w:rPr>
                <w:rFonts w:ascii="APL385 Unicode" w:hAnsi="APL385 Unicode"/>
                <w:b/>
                <w:sz w:val="20"/>
              </w:rPr>
              <w:t>← selector Replace new</w:t>
            </w:r>
            <w:r>
              <w:rPr>
                <w:rFonts w:ascii="APL385 Unicode" w:hAnsi="APL385 Unicode"/>
                <w:b/>
                <w:sz w:val="20"/>
              </w:rPr>
              <w:br/>
              <w:t>r ← selector</w:t>
            </w:r>
            <w:r w:rsidR="0075504E">
              <w:rPr>
                <w:rFonts w:ascii="APL385 Unicode" w:hAnsi="APL385 Unicode"/>
                <w:b/>
                <w:sz w:val="20"/>
              </w:rPr>
              <w:t xml:space="preserve"> Append 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r ← Execute javascript</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Replace</w:t>
            </w:r>
          </w:p>
        </w:tc>
        <w:tc>
          <w:tcPr>
            <w:tcW w:w="8478" w:type="dxa"/>
          </w:tcPr>
          <w:p w:rsidR="00F77D1A" w:rsidRDefault="00F77D1A" w:rsidP="00232BB5">
            <w:pPr>
              <w:pStyle w:val="ListParagraph"/>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Append</w:t>
            </w:r>
          </w:p>
        </w:tc>
        <w:tc>
          <w:tcPr>
            <w:tcW w:w="8478" w:type="dxa"/>
          </w:tcPr>
          <w:p w:rsidR="00F77D1A" w:rsidRDefault="00F77D1A" w:rsidP="00232BB5">
            <w:pPr>
              <w:pStyle w:val="ListParagraph"/>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Pr="00F448E2" w:rsidRDefault="00F77D1A" w:rsidP="00F77D1A">
            <w:pPr>
              <w:pStyle w:val="ListParagraph"/>
              <w:tabs>
                <w:tab w:val="left" w:pos="6039"/>
              </w:tabs>
              <w:ind w:left="0"/>
              <w:rPr>
                <w:rFonts w:ascii="APL385 Unicode" w:hAnsi="APL385 Unicode"/>
                <w:b/>
              </w:rPr>
            </w:pPr>
            <w:r>
              <w:rPr>
                <w:rFonts w:ascii="APL385 Unicode" w:hAnsi="APL385 Unicode"/>
                <w:b/>
              </w:rPr>
              <w:t>Prepend</w:t>
            </w:r>
          </w:p>
        </w:tc>
        <w:tc>
          <w:tcPr>
            <w:tcW w:w="8478" w:type="dxa"/>
          </w:tcPr>
          <w:p w:rsidR="00F77D1A" w:rsidRDefault="00F77D1A" w:rsidP="00232BB5">
            <w:pPr>
              <w:pStyle w:val="ListParagraph"/>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Default="00F77D1A" w:rsidP="00232BB5">
            <w:pPr>
              <w:pStyle w:val="ListParagraph"/>
              <w:tabs>
                <w:tab w:val="left" w:pos="6039"/>
              </w:tabs>
              <w:ind w:left="0"/>
              <w:rPr>
                <w:rFonts w:ascii="APL385 Unicode" w:hAnsi="APL385 Unicode"/>
                <w:b/>
              </w:rPr>
            </w:pPr>
            <w:r>
              <w:rPr>
                <w:rFonts w:ascii="APL385 Unicode" w:hAnsi="APL385 Unicode"/>
                <w:b/>
              </w:rPr>
              <w:t>Execute</w:t>
            </w:r>
          </w:p>
        </w:tc>
        <w:tc>
          <w:tcPr>
            <w:tcW w:w="8478" w:type="dxa"/>
          </w:tcPr>
          <w:p w:rsidR="00F77D1A" w:rsidRDefault="00F77D1A" w:rsidP="00232BB5">
            <w:pPr>
              <w:pStyle w:val="ListParagraph"/>
              <w:tabs>
                <w:tab w:val="left" w:pos="6039"/>
              </w:tabs>
              <w:ind w:left="0"/>
            </w:pPr>
            <w:r>
              <w:t>Executes javascript string (using JavaScript's eval() function)</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selector</w:t>
            </w:r>
          </w:p>
        </w:tc>
        <w:tc>
          <w:tcPr>
            <w:tcW w:w="8478" w:type="dxa"/>
          </w:tcPr>
          <w:p w:rsidR="00F77D1A" w:rsidRDefault="00F77D1A" w:rsidP="00F77D1A">
            <w:pPr>
              <w:pStyle w:val="ListParagraph"/>
              <w:tabs>
                <w:tab w:val="left" w:pos="6039"/>
              </w:tabs>
              <w:ind w:left="0"/>
            </w:pPr>
            <w:r>
              <w:t>The selector of the elements to update</w:t>
            </w:r>
          </w:p>
        </w:tc>
      </w:tr>
      <w:tr w:rsidR="00F77D1A" w:rsidTr="00232BB5">
        <w:tc>
          <w:tcPr>
            <w:tcW w:w="1818" w:type="dxa"/>
            <w:tcBorders>
              <w:bottom w:val="single" w:sz="4" w:space="0" w:color="auto"/>
            </w:tcBorders>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rsidR="00F77D1A" w:rsidRDefault="00F77D1A" w:rsidP="00232BB5">
            <w:pPr>
              <w:pStyle w:val="ListParagraph"/>
              <w:tabs>
                <w:tab w:val="left" w:pos="6039"/>
              </w:tabs>
              <w:ind w:left="0"/>
            </w:pPr>
            <w:r>
              <w:t>The new content with which to update</w:t>
            </w:r>
          </w:p>
        </w:tc>
      </w:tr>
      <w:tr w:rsidR="00F77D1A" w:rsidTr="00232BB5">
        <w:tc>
          <w:tcPr>
            <w:tcW w:w="1818" w:type="dxa"/>
            <w:tcBorders>
              <w:bottom w:val="single" w:sz="4" w:space="0" w:color="auto"/>
            </w:tcBorders>
          </w:tcPr>
          <w:p w:rsidR="00F77D1A" w:rsidRDefault="00F77D1A" w:rsidP="00232BB5">
            <w:pPr>
              <w:pStyle w:val="ListParagraph"/>
              <w:tabs>
                <w:tab w:val="left" w:pos="6039"/>
              </w:tabs>
              <w:ind w:left="0"/>
              <w:rPr>
                <w:rFonts w:ascii="APL385 Unicode" w:hAnsi="APL385 Unicode"/>
                <w:b/>
              </w:rPr>
            </w:pPr>
            <w:r>
              <w:rPr>
                <w:rFonts w:ascii="APL385 Unicode" w:hAnsi="APL385 Unicode"/>
                <w:b/>
              </w:rPr>
              <w:t>javascript</w:t>
            </w:r>
          </w:p>
        </w:tc>
        <w:tc>
          <w:tcPr>
            <w:tcW w:w="8478" w:type="dxa"/>
            <w:tcBorders>
              <w:bottom w:val="single" w:sz="4" w:space="0" w:color="auto"/>
            </w:tcBorders>
          </w:tcPr>
          <w:p w:rsidR="00F77D1A" w:rsidRDefault="00F77D1A" w:rsidP="00232BB5">
            <w:pPr>
              <w:pStyle w:val="ListParagraph"/>
              <w:tabs>
                <w:tab w:val="left" w:pos="6039"/>
              </w:tabs>
              <w:ind w:left="0"/>
            </w:pPr>
            <w:r>
              <w:t xml:space="preserve">A character vector of the JavaScript to execute in the client </w:t>
            </w:r>
          </w:p>
        </w:tc>
      </w:tr>
    </w:tbl>
    <w:p w:rsidR="00F77D1A" w:rsidRDefault="00F77D1A" w:rsidP="00F77D1A"/>
    <w:p w:rsidR="00F77D1A" w:rsidRDefault="00F77D1A" w:rsidP="00F77D1A">
      <w:pPr>
        <w:rPr>
          <w:b/>
        </w:rPr>
      </w:pPr>
      <w:r w:rsidRPr="00F77D1A">
        <w:rPr>
          <w:b/>
        </w:rPr>
        <w:t>Example:</w:t>
      </w:r>
    </w:p>
    <w:p w:rsidR="00F77D1A" w:rsidRPr="002A1B84" w:rsidRDefault="00F77D1A" w:rsidP="00F77D1A">
      <w:pPr>
        <w:rPr>
          <w:rFonts w:ascii="APL385 Unicode" w:hAnsi="APL385 Unicode"/>
        </w:rPr>
      </w:pP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rsidR="00B9190F" w:rsidRDefault="004214AD" w:rsidP="00B9190F">
      <w:pPr>
        <w:rPr>
          <w:rStyle w:val="Strong"/>
          <w:b w:val="0"/>
          <w:bCs w:val="0"/>
        </w:rPr>
      </w:pPr>
      <w:r>
        <w:rPr>
          <w:rStyle w:val="Strong"/>
          <w:b w:val="0"/>
          <w:bCs w:val="0"/>
        </w:rPr>
        <w:t xml:space="preserve">Callback functions must return a result, though the result could be '' if no action is to be taken on the client side. </w:t>
      </w:r>
    </w:p>
    <w:p w:rsidR="0075504E" w:rsidRDefault="0075504E">
      <w:pPr>
        <w:spacing w:after="200"/>
        <w:rPr>
          <w:rFonts w:asciiTheme="majorHAnsi" w:eastAsiaTheme="majorEastAsia" w:hAnsiTheme="majorHAnsi" w:cstheme="majorBidi"/>
          <w:b/>
          <w:bCs/>
          <w:color w:val="4F81BD" w:themeColor="accent1"/>
          <w:sz w:val="26"/>
          <w:szCs w:val="26"/>
        </w:rPr>
      </w:pPr>
      <w:r>
        <w:br w:type="page"/>
      </w:r>
    </w:p>
    <w:p w:rsidR="00636728" w:rsidRDefault="00636728" w:rsidP="00636728">
      <w:pPr>
        <w:pStyle w:val="Heading2"/>
      </w:pPr>
      <w:bookmarkStart w:id="15" w:name="_Toc429243113"/>
      <w:r>
        <w:lastRenderedPageBreak/>
        <w:t>Function Reference</w:t>
      </w:r>
      <w:bookmarkEnd w:id="15"/>
    </w:p>
    <w:p w:rsidR="00636728" w:rsidRDefault="00636728" w:rsidP="00636728">
      <w:pPr>
        <w:pStyle w:val="Heading3"/>
      </w:pPr>
      <w:bookmarkStart w:id="16" w:name="_Toc429243114"/>
      <w:r>
        <w:t>#.Start</w:t>
      </w:r>
      <w:bookmarkEnd w:id="16"/>
      <w:r>
        <w:br/>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66"/>
        <w:gridCol w:w="7104"/>
      </w:tblGrid>
      <w:tr w:rsidR="00636728" w:rsidTr="003369CD">
        <w:tc>
          <w:tcPr>
            <w:tcW w:w="10296" w:type="dxa"/>
            <w:gridSpan w:val="2"/>
            <w:shd w:val="clear" w:color="auto" w:fill="D9D9D9" w:themeFill="background1" w:themeFillShade="D9"/>
          </w:tcPr>
          <w:p w:rsidR="00636728" w:rsidRPr="006D6B4F" w:rsidRDefault="00636728" w:rsidP="003369CD">
            <w:pPr>
              <w:pStyle w:val="ListParagraph"/>
              <w:tabs>
                <w:tab w:val="left" w:pos="6039"/>
              </w:tabs>
              <w:ind w:left="0"/>
              <w:rPr>
                <w:rFonts w:ascii="APL385 Unicode" w:hAnsi="APL385 Unicode"/>
                <w:b/>
              </w:rPr>
            </w:pPr>
            <w:r w:rsidRPr="006D6B4F">
              <w:rPr>
                <w:rFonts w:ascii="APL385 Unicode" w:hAnsi="APL385 Unicode"/>
                <w:b/>
              </w:rPr>
              <w:t xml:space="preserve">{dev} </w:t>
            </w:r>
            <w:r>
              <w:rPr>
                <w:rFonts w:ascii="APL385 Unicode" w:hAnsi="APL385 Unicode"/>
                <w:b/>
              </w:rPr>
              <w:t>#.</w:t>
            </w:r>
            <w:r w:rsidRPr="006D6B4F">
              <w:rPr>
                <w:rFonts w:ascii="APL385 Unicode" w:hAnsi="APL385 Unicode"/>
                <w:b/>
              </w:rPr>
              <w:t>Start MiSitePath</w:t>
            </w:r>
          </w:p>
        </w:tc>
      </w:tr>
      <w:tr w:rsidR="00636728" w:rsidTr="003369CD">
        <w:tc>
          <w:tcPr>
            <w:tcW w:w="1818" w:type="dxa"/>
          </w:tcPr>
          <w:p w:rsidR="00636728" w:rsidRPr="006D6B4F" w:rsidRDefault="00636728" w:rsidP="003369CD">
            <w:pPr>
              <w:pStyle w:val="ListParagraph"/>
              <w:tabs>
                <w:tab w:val="left" w:pos="6039"/>
              </w:tabs>
              <w:ind w:left="0"/>
              <w:rPr>
                <w:rFonts w:ascii="APL385 Unicode" w:hAnsi="APL385 Unicode"/>
              </w:rPr>
            </w:pPr>
            <w:r w:rsidRPr="006D6B4F">
              <w:rPr>
                <w:rFonts w:ascii="APL385 Unicode" w:hAnsi="APL385 Unicode"/>
              </w:rPr>
              <w:t>Start</w:t>
            </w:r>
          </w:p>
        </w:tc>
        <w:tc>
          <w:tcPr>
            <w:tcW w:w="8478" w:type="dxa"/>
          </w:tcPr>
          <w:p w:rsidR="00636728" w:rsidRDefault="00636728" w:rsidP="003369CD">
            <w:pPr>
              <w:pStyle w:val="ListParagraph"/>
              <w:tabs>
                <w:tab w:val="left" w:pos="6039"/>
              </w:tabs>
              <w:ind w:left="0"/>
            </w:pPr>
            <w:r>
              <w:t>starts MiServer</w:t>
            </w:r>
          </w:p>
        </w:tc>
      </w:tr>
      <w:tr w:rsidR="00636728" w:rsidTr="003369CD">
        <w:tc>
          <w:tcPr>
            <w:tcW w:w="1818" w:type="dxa"/>
          </w:tcPr>
          <w:p w:rsidR="00636728" w:rsidRPr="006D6B4F" w:rsidRDefault="00636728" w:rsidP="003369CD">
            <w:pPr>
              <w:pStyle w:val="ListParagraph"/>
              <w:tabs>
                <w:tab w:val="left" w:pos="6039"/>
              </w:tabs>
              <w:ind w:left="0"/>
              <w:rPr>
                <w:rFonts w:ascii="APL385 Unicode" w:hAnsi="APL385 Unicode"/>
              </w:rPr>
            </w:pPr>
            <w:r w:rsidRPr="006D6B4F">
              <w:rPr>
                <w:rFonts w:ascii="APL385 Unicode" w:hAnsi="APL385 Unicode"/>
              </w:rPr>
              <w:t>MiSitePath</w:t>
            </w:r>
          </w:p>
        </w:tc>
        <w:tc>
          <w:tcPr>
            <w:tcW w:w="8478" w:type="dxa"/>
          </w:tcPr>
          <w:p w:rsidR="00636728" w:rsidRDefault="00636728" w:rsidP="003369CD">
            <w:pPr>
              <w:pStyle w:val="ListParagraph"/>
              <w:tabs>
                <w:tab w:val="left" w:pos="6039"/>
              </w:tabs>
              <w:ind w:left="0"/>
            </w:pPr>
            <w:r>
              <w:t>the path containing your MiSite, if it's a relative path, it is relative to the miserver workspace location</w:t>
            </w:r>
          </w:p>
        </w:tc>
      </w:tr>
      <w:tr w:rsidR="00636728" w:rsidTr="003369CD">
        <w:tc>
          <w:tcPr>
            <w:tcW w:w="1818" w:type="dxa"/>
          </w:tcPr>
          <w:p w:rsidR="00636728" w:rsidRPr="006D6B4F" w:rsidRDefault="00636728" w:rsidP="003369CD">
            <w:pPr>
              <w:pStyle w:val="ListParagraph"/>
              <w:tabs>
                <w:tab w:val="left" w:pos="6039"/>
              </w:tabs>
              <w:ind w:left="0"/>
              <w:rPr>
                <w:rFonts w:ascii="APL385 Unicode" w:hAnsi="APL385 Unicode"/>
              </w:rPr>
            </w:pPr>
            <w:r w:rsidRPr="006D6B4F">
              <w:rPr>
                <w:rFonts w:ascii="APL385 Unicode" w:hAnsi="APL385 Unicode"/>
              </w:rPr>
              <w:t>dev</w:t>
            </w:r>
          </w:p>
        </w:tc>
        <w:tc>
          <w:tcPr>
            <w:tcW w:w="8478" w:type="dxa"/>
          </w:tcPr>
          <w:p w:rsidR="00636728" w:rsidRDefault="00636728" w:rsidP="003369CD">
            <w:pPr>
              <w:pStyle w:val="ListParagraph"/>
              <w:tabs>
                <w:tab w:val="left" w:pos="6039"/>
              </w:tabs>
              <w:ind w:left="0"/>
            </w:pPr>
            <w:r>
              <w:t>Boolean indicating whether to load the development environment</w:t>
            </w:r>
          </w:p>
          <w:p w:rsidR="00636728" w:rsidRDefault="00636728" w:rsidP="003369CD">
            <w:pPr>
              <w:pStyle w:val="ListParagraph"/>
              <w:tabs>
                <w:tab w:val="left" w:pos="6039"/>
              </w:tabs>
              <w:ind w:left="0"/>
            </w:pPr>
            <w:r>
              <w:t>The development environment loads all the classes necessary to edit MiPages from root (#).</w:t>
            </w:r>
          </w:p>
        </w:tc>
      </w:tr>
    </w:tbl>
    <w:p w:rsidR="003369CD" w:rsidRDefault="003369CD" w:rsidP="00636728"/>
    <w:p w:rsidR="003369CD" w:rsidRDefault="003369CD">
      <w:pPr>
        <w:spacing w:after="200"/>
      </w:pPr>
      <w:r>
        <w:br w:type="page"/>
      </w:r>
    </w:p>
    <w:p w:rsidR="00636728" w:rsidRDefault="003369CD" w:rsidP="003369CD">
      <w:pPr>
        <w:pStyle w:val="Heading2"/>
      </w:pPr>
      <w:bookmarkStart w:id="17" w:name="_Toc429243115"/>
      <w:r>
        <w:lastRenderedPageBreak/>
        <w:t>Configuration Settings</w:t>
      </w:r>
      <w:bookmarkEnd w:id="17"/>
    </w:p>
    <w:p w:rsidR="003369CD" w:rsidRDefault="003369CD" w:rsidP="003369CD">
      <w:r>
        <w:t>MiServer stores its configuration settings in a number of XML files in the /Config/ folder.</w:t>
      </w:r>
    </w:p>
    <w:p w:rsidR="003369CD" w:rsidRDefault="003369CD" w:rsidP="003369CD">
      <w:r>
        <w:t>MiServer uses a 2-tiered configuration system – one at the server level and one at the MiSite level.</w:t>
      </w:r>
    </w:p>
    <w:p w:rsidR="003369CD" w:rsidRDefault="003369CD" w:rsidP="003369CD">
      <w:r>
        <w:t>The server level settings are comprehensive – every configuration setting is set.</w:t>
      </w:r>
    </w:p>
    <w:p w:rsidR="003369CD" w:rsidRDefault="003369CD" w:rsidP="003369CD">
      <w:r>
        <w:t>MiSite level configuration settings override their server level counterparts.</w:t>
      </w:r>
    </w:p>
    <w:p w:rsidR="003369CD" w:rsidRDefault="003369CD" w:rsidP="003369CD">
      <w:r>
        <w:t>A MiSite can run without any MiSite level configuration (it just uses the server level settings).</w:t>
      </w:r>
    </w:p>
    <w:p w:rsidR="003369CD" w:rsidRDefault="003369CD" w:rsidP="003369CD"/>
    <w:p w:rsidR="003369CD" w:rsidRDefault="003369CD" w:rsidP="003369CD">
      <w:r>
        <w:t>This gives you a few options:</w:t>
      </w:r>
    </w:p>
    <w:p w:rsidR="003369CD" w:rsidRDefault="003369CD" w:rsidP="003369CD">
      <w:pPr>
        <w:pStyle w:val="ListParagraph"/>
        <w:numPr>
          <w:ilvl w:val="0"/>
          <w:numId w:val="10"/>
        </w:numPr>
      </w:pPr>
      <w:r>
        <w:t>Run with the server level settings – this is generally appropriate when you're running a single MiSite and you don't mind its settings possibly being overwritten when you update MiServer.</w:t>
      </w:r>
    </w:p>
    <w:p w:rsidR="003369CD" w:rsidRDefault="003369CD" w:rsidP="003369CD">
      <w:pPr>
        <w:pStyle w:val="ListParagraph"/>
        <w:numPr>
          <w:ilvl w:val="0"/>
          <w:numId w:val="10"/>
        </w:numPr>
      </w:pPr>
      <w:r>
        <w:t>Run with mostly server level setting, overriding only those you care about at the MiSite level.  This allows you to tailor your MiSite behavior, yet still pick up updates to server level setting that you haven't overridden.</w:t>
      </w:r>
    </w:p>
    <w:p w:rsidR="003369CD" w:rsidRDefault="003369CD" w:rsidP="003369CD">
      <w:pPr>
        <w:pStyle w:val="ListParagraph"/>
        <w:numPr>
          <w:ilvl w:val="0"/>
          <w:numId w:val="10"/>
        </w:numPr>
      </w:pPr>
      <w:r>
        <w:t>Copy the server level configuration files to your MiSite.  This allows you complete control to change whatever settings you care to, and protects you from settings being changed.</w:t>
      </w:r>
    </w:p>
    <w:p w:rsidR="003369CD" w:rsidRDefault="003369CD" w:rsidP="003369CD">
      <w:pPr>
        <w:ind w:left="360"/>
      </w:pPr>
      <w:r>
        <w:br/>
        <w:t xml:space="preserve">Note that with any of these options, new configuration settings introduced in a MiServer update will still </w:t>
      </w:r>
      <w:r w:rsidR="000046D2">
        <w:t>be created at the server level when you update.</w:t>
      </w:r>
    </w:p>
    <w:p w:rsidR="000046D2" w:rsidRDefault="000046D2" w:rsidP="003369CD">
      <w:pPr>
        <w:ind w:left="360"/>
      </w:pPr>
    </w:p>
    <w:p w:rsidR="000046D2" w:rsidRDefault="000046D2" w:rsidP="000046D2">
      <w:pPr>
        <w:pStyle w:val="Heading3"/>
      </w:pPr>
      <w:bookmarkStart w:id="18" w:name="_Toc429243116"/>
      <w:r>
        <w:t>The Configuration Settings You Probably Care About</w:t>
      </w:r>
      <w:bookmarkEnd w:id="18"/>
    </w:p>
    <w:p w:rsidR="000046D2" w:rsidRDefault="000046D2" w:rsidP="000046D2">
      <w:r>
        <w:t>There are scores of configuration settings in MiServer, most of which you may never change.  These will be comprehensively documented in the full MiServer User Guide.  For this Quick Start Guide, here are the settings that you'll probably want to know about:</w:t>
      </w:r>
    </w:p>
    <w:tbl>
      <w:tblPr>
        <w:tblStyle w:val="TableGrid"/>
        <w:tblW w:w="0" w:type="auto"/>
        <w:tblLook w:val="04A0" w:firstRow="1" w:lastRow="0" w:firstColumn="1" w:lastColumn="0" w:noHBand="0" w:noVBand="1"/>
      </w:tblPr>
      <w:tblGrid>
        <w:gridCol w:w="1533"/>
        <w:gridCol w:w="1659"/>
        <w:gridCol w:w="6384"/>
      </w:tblGrid>
      <w:tr w:rsidR="000046D2" w:rsidRPr="00DA79A8" w:rsidTr="00DA79A8">
        <w:tc>
          <w:tcPr>
            <w:tcW w:w="1533" w:type="dxa"/>
          </w:tcPr>
          <w:p w:rsidR="000046D2" w:rsidRPr="00DA79A8" w:rsidRDefault="000046D2" w:rsidP="000046D2">
            <w:pPr>
              <w:rPr>
                <w:b/>
              </w:rPr>
            </w:pPr>
            <w:r w:rsidRPr="00DA79A8">
              <w:rPr>
                <w:b/>
              </w:rPr>
              <w:t>File</w:t>
            </w:r>
          </w:p>
        </w:tc>
        <w:tc>
          <w:tcPr>
            <w:tcW w:w="1659" w:type="dxa"/>
          </w:tcPr>
          <w:p w:rsidR="000046D2" w:rsidRPr="00DA79A8" w:rsidRDefault="000046D2" w:rsidP="000046D2">
            <w:pPr>
              <w:rPr>
                <w:b/>
              </w:rPr>
            </w:pPr>
            <w:r w:rsidRPr="00DA79A8">
              <w:rPr>
                <w:b/>
              </w:rPr>
              <w:t>Setting</w:t>
            </w:r>
          </w:p>
        </w:tc>
        <w:tc>
          <w:tcPr>
            <w:tcW w:w="6384" w:type="dxa"/>
          </w:tcPr>
          <w:p w:rsidR="000046D2" w:rsidRPr="00DA79A8" w:rsidRDefault="000046D2" w:rsidP="000046D2">
            <w:pPr>
              <w:rPr>
                <w:b/>
              </w:rPr>
            </w:pPr>
            <w:r w:rsidRPr="00DA79A8">
              <w:rPr>
                <w:b/>
              </w:rPr>
              <w:t>Significance to you</w:t>
            </w:r>
          </w:p>
        </w:tc>
      </w:tr>
      <w:tr w:rsidR="000046D2" w:rsidTr="00DA79A8">
        <w:tc>
          <w:tcPr>
            <w:tcW w:w="1533" w:type="dxa"/>
          </w:tcPr>
          <w:p w:rsidR="000046D2" w:rsidRDefault="000046D2" w:rsidP="000046D2">
            <w:r>
              <w:t>Server.xml</w:t>
            </w:r>
          </w:p>
        </w:tc>
        <w:tc>
          <w:tcPr>
            <w:tcW w:w="1659" w:type="dxa"/>
          </w:tcPr>
          <w:p w:rsidR="000046D2" w:rsidRDefault="000046D2" w:rsidP="000046D2">
            <w:r>
              <w:t>Port</w:t>
            </w:r>
          </w:p>
        </w:tc>
        <w:tc>
          <w:tcPr>
            <w:tcW w:w="6384" w:type="dxa"/>
          </w:tcPr>
          <w:p w:rsidR="000046D2" w:rsidRDefault="000046D2" w:rsidP="000046D2">
            <w:r>
              <w:t>The port which MiServer listens on.  You'll probably want to change this to 80 if you a MiServer visible to the internet.  You'll also want to change it if you care to run multiple instances of MiServer on the same machine.</w:t>
            </w:r>
          </w:p>
        </w:tc>
      </w:tr>
      <w:tr w:rsidR="000046D2" w:rsidTr="00DA79A8">
        <w:tc>
          <w:tcPr>
            <w:tcW w:w="1533" w:type="dxa"/>
          </w:tcPr>
          <w:p w:rsidR="000046D2" w:rsidRDefault="000046D2" w:rsidP="000046D2">
            <w:r>
              <w:t>Server.xml</w:t>
            </w:r>
          </w:p>
        </w:tc>
        <w:tc>
          <w:tcPr>
            <w:tcW w:w="1659" w:type="dxa"/>
          </w:tcPr>
          <w:p w:rsidR="000046D2" w:rsidRDefault="000046D2" w:rsidP="000046D2">
            <w:r>
              <w:t>ClassName</w:t>
            </w:r>
          </w:p>
        </w:tc>
        <w:tc>
          <w:tcPr>
            <w:tcW w:w="6384" w:type="dxa"/>
          </w:tcPr>
          <w:p w:rsidR="000046D2" w:rsidRDefault="000046D2" w:rsidP="000046D2">
            <w:r>
              <w:t>The class which implements core server functions.  Normally, this is "MiServer".  However, if you want to customize behavior on server startup or shutdown, or write an application server that interfaces with some business logic components, you'll want to change this.  Note: Changing this setting means you'll need to write a class, derived from the MiServer class, that has the same name as the setting you provide.</w:t>
            </w:r>
          </w:p>
        </w:tc>
      </w:tr>
      <w:tr w:rsidR="000046D2" w:rsidTr="00DA79A8">
        <w:tc>
          <w:tcPr>
            <w:tcW w:w="1533" w:type="dxa"/>
          </w:tcPr>
          <w:p w:rsidR="000046D2" w:rsidRDefault="000046D2" w:rsidP="000046D2">
            <w:r>
              <w:t>Server.xml</w:t>
            </w:r>
          </w:p>
        </w:tc>
        <w:tc>
          <w:tcPr>
            <w:tcW w:w="1659" w:type="dxa"/>
          </w:tcPr>
          <w:p w:rsidR="000046D2" w:rsidRDefault="000046D2" w:rsidP="000046D2">
            <w:r>
              <w:t>Production</w:t>
            </w:r>
          </w:p>
        </w:tc>
        <w:tc>
          <w:tcPr>
            <w:tcW w:w="6384" w:type="dxa"/>
          </w:tcPr>
          <w:p w:rsidR="000046D2" w:rsidRDefault="000046D2" w:rsidP="000046D2">
            <w:r>
              <w:t>This is set to 0 by default thus enabling MiServer's debugging framework.  This should be set to 1 for a production level server.</w:t>
            </w:r>
          </w:p>
        </w:tc>
      </w:tr>
      <w:tr w:rsidR="000046D2" w:rsidTr="00DA79A8">
        <w:tc>
          <w:tcPr>
            <w:tcW w:w="1533" w:type="dxa"/>
          </w:tcPr>
          <w:p w:rsidR="000046D2" w:rsidRDefault="000046D2" w:rsidP="000046D2">
            <w:r>
              <w:t>Server.xml</w:t>
            </w:r>
          </w:p>
        </w:tc>
        <w:tc>
          <w:tcPr>
            <w:tcW w:w="1659" w:type="dxa"/>
          </w:tcPr>
          <w:p w:rsidR="000046D2" w:rsidRDefault="000046D2" w:rsidP="000046D2">
            <w:r>
              <w:t>SessionTimeOut</w:t>
            </w:r>
          </w:p>
        </w:tc>
        <w:tc>
          <w:tcPr>
            <w:tcW w:w="6384" w:type="dxa"/>
          </w:tcPr>
          <w:p w:rsidR="000046D2" w:rsidRDefault="000046D2" w:rsidP="000046D2">
            <w:r>
              <w:t>This specifies the number of minutes to allow a client session to remain idle before it's considered timed out and closed.</w:t>
            </w:r>
          </w:p>
        </w:tc>
      </w:tr>
      <w:tr w:rsidR="000046D2" w:rsidTr="00DA79A8">
        <w:tc>
          <w:tcPr>
            <w:tcW w:w="1533" w:type="dxa"/>
          </w:tcPr>
          <w:p w:rsidR="000046D2" w:rsidRDefault="00DA79A8" w:rsidP="000046D2">
            <w:r>
              <w:t>Server.xml</w:t>
            </w:r>
          </w:p>
        </w:tc>
        <w:tc>
          <w:tcPr>
            <w:tcW w:w="1659" w:type="dxa"/>
          </w:tcPr>
          <w:p w:rsidR="000046D2" w:rsidRDefault="00DA79A8" w:rsidP="000046D2">
            <w:r>
              <w:t>TrapErrors</w:t>
            </w:r>
          </w:p>
        </w:tc>
        <w:tc>
          <w:tcPr>
            <w:tcW w:w="6384" w:type="dxa"/>
          </w:tcPr>
          <w:p w:rsidR="000046D2" w:rsidRDefault="00DA79A8" w:rsidP="000046D2">
            <w:r>
              <w:t>This is normally set to 0 to allow the developer to interactively debug errors.  Set it to 1 on a production server and errors will be logged using the DrA error trapping framework.</w:t>
            </w:r>
          </w:p>
        </w:tc>
      </w:tr>
    </w:tbl>
    <w:p w:rsidR="000046D2" w:rsidRPr="000046D2" w:rsidRDefault="000046D2" w:rsidP="000046D2"/>
    <w:sectPr w:rsidR="000046D2" w:rsidRPr="000046D2" w:rsidSect="005D791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3"/>
  </w:num>
  <w:num w:numId="5">
    <w:abstractNumId w:val="13"/>
  </w:num>
  <w:num w:numId="6">
    <w:abstractNumId w:val="5"/>
  </w:num>
  <w:num w:numId="7">
    <w:abstractNumId w:val="10"/>
  </w:num>
  <w:num w:numId="8">
    <w:abstractNumId w:val="15"/>
  </w:num>
  <w:num w:numId="9">
    <w:abstractNumId w:val="2"/>
  </w:num>
  <w:num w:numId="10">
    <w:abstractNumId w:val="17"/>
  </w:num>
  <w:num w:numId="11">
    <w:abstractNumId w:val="11"/>
  </w:num>
  <w:num w:numId="12">
    <w:abstractNumId w:val="12"/>
  </w:num>
  <w:num w:numId="13">
    <w:abstractNumId w:val="1"/>
  </w:num>
  <w:num w:numId="14">
    <w:abstractNumId w:val="7"/>
  </w:num>
  <w:num w:numId="15">
    <w:abstractNumId w:val="6"/>
  </w:num>
  <w:num w:numId="16">
    <w:abstractNumId w:val="14"/>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59F"/>
    <w:rsid w:val="000046D2"/>
    <w:rsid w:val="0002641D"/>
    <w:rsid w:val="000E06F9"/>
    <w:rsid w:val="00232BB5"/>
    <w:rsid w:val="00245309"/>
    <w:rsid w:val="00281D2B"/>
    <w:rsid w:val="00282F16"/>
    <w:rsid w:val="002A1B84"/>
    <w:rsid w:val="002C1FD8"/>
    <w:rsid w:val="002D259F"/>
    <w:rsid w:val="002D41C3"/>
    <w:rsid w:val="002D44C2"/>
    <w:rsid w:val="003369CD"/>
    <w:rsid w:val="00375B9B"/>
    <w:rsid w:val="00385B4C"/>
    <w:rsid w:val="003C267F"/>
    <w:rsid w:val="00407959"/>
    <w:rsid w:val="00412B67"/>
    <w:rsid w:val="004214AD"/>
    <w:rsid w:val="00532F41"/>
    <w:rsid w:val="0054259D"/>
    <w:rsid w:val="0054767C"/>
    <w:rsid w:val="0055401B"/>
    <w:rsid w:val="00590E05"/>
    <w:rsid w:val="005A46A2"/>
    <w:rsid w:val="005D402B"/>
    <w:rsid w:val="005D791F"/>
    <w:rsid w:val="005F6799"/>
    <w:rsid w:val="006172D0"/>
    <w:rsid w:val="0063633A"/>
    <w:rsid w:val="00636728"/>
    <w:rsid w:val="006428F8"/>
    <w:rsid w:val="00653B5C"/>
    <w:rsid w:val="00675F90"/>
    <w:rsid w:val="006A337D"/>
    <w:rsid w:val="006D6B4F"/>
    <w:rsid w:val="006E0AAB"/>
    <w:rsid w:val="006E2582"/>
    <w:rsid w:val="006F30D4"/>
    <w:rsid w:val="00731388"/>
    <w:rsid w:val="0075504E"/>
    <w:rsid w:val="007F23E6"/>
    <w:rsid w:val="0083453E"/>
    <w:rsid w:val="008D4668"/>
    <w:rsid w:val="00945F69"/>
    <w:rsid w:val="00970340"/>
    <w:rsid w:val="009A4292"/>
    <w:rsid w:val="009A72DD"/>
    <w:rsid w:val="009E624E"/>
    <w:rsid w:val="00A319F5"/>
    <w:rsid w:val="00A34F3A"/>
    <w:rsid w:val="00A90625"/>
    <w:rsid w:val="00AB4845"/>
    <w:rsid w:val="00AB4DEF"/>
    <w:rsid w:val="00AD2A18"/>
    <w:rsid w:val="00AE1D71"/>
    <w:rsid w:val="00B73410"/>
    <w:rsid w:val="00B9190F"/>
    <w:rsid w:val="00BE0F90"/>
    <w:rsid w:val="00BF0ECC"/>
    <w:rsid w:val="00C058FF"/>
    <w:rsid w:val="00C11745"/>
    <w:rsid w:val="00C42CE6"/>
    <w:rsid w:val="00C45C8D"/>
    <w:rsid w:val="00CD4CE4"/>
    <w:rsid w:val="00D265AE"/>
    <w:rsid w:val="00D654E0"/>
    <w:rsid w:val="00DA79A8"/>
    <w:rsid w:val="00E0613F"/>
    <w:rsid w:val="00EB28EF"/>
    <w:rsid w:val="00EC3DE1"/>
    <w:rsid w:val="00F17DBA"/>
    <w:rsid w:val="00F22A88"/>
    <w:rsid w:val="00F36563"/>
    <w:rsid w:val="00F43365"/>
    <w:rsid w:val="00F448E2"/>
    <w:rsid w:val="00F44F25"/>
    <w:rsid w:val="00F503F5"/>
    <w:rsid w:val="00F56F26"/>
    <w:rsid w:val="00F65AED"/>
    <w:rsid w:val="00F77D1A"/>
    <w:rsid w:val="00FB228C"/>
    <w:rsid w:val="00FD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4870"/>
  <w15:docId w15:val="{5C274374-C0E7-4A32-B4B0-E4534942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A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F22A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BFF01-B653-4BC2-8881-543B4976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P Becker</dc:creator>
  <cp:lastModifiedBy>Brian Becker</cp:lastModifiedBy>
  <cp:revision>2</cp:revision>
  <dcterms:created xsi:type="dcterms:W3CDTF">2017-07-31T18:42:00Z</dcterms:created>
  <dcterms:modified xsi:type="dcterms:W3CDTF">2017-07-31T18:42:00Z</dcterms:modified>
</cp:coreProperties>
</file>